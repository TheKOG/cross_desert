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附件</w:t>
      </w:r>
    </w:p>
    <w:p>
      <w:pPr>
        <w:widowControl/>
        <w:jc w:val="left"/>
        <w:rPr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一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第3</w:t>
            </w:r>
            <w:r>
              <w:rPr>
                <w:rFonts w:ascii="Times New Roman" w:hAnsi="Times New Roman" w:eastAsia="宋体" w:cs="Times New Roman"/>
                <w:sz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pict>
          <v:group id="组合 112" o:spid="_x0000_s1026" o:spt="203" style="position:absolute;left:0pt;margin-left:53.25pt;margin-top:1.15pt;height:390.75pt;width:310pt;z-index:251668480;mso-width-relative:margin;mso-height-relative:page;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">
            <o:lock v:ext="edit"/>
            <v:group id="组合 101" o:spid="_x0000_s1027" o:spt="203" style="position:absolute;left:4360;top:984;height:7815;width:6200;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o:lock v:ext="edit"/>
              <v:group id="组合 83" o:spid="_x0000_s1028" o:spt="203" style="position:absolute;left:4360;top:984;height:7815;width:6200;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o:lock v:ext="edit"/>
                <v:shape id="文本框 75" o:spid="_x0000_s1029" o:spt="202" type="#_x0000_t202" style="position:absolute;left:4917;top:1142;height:768;width:73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1030" o:spt="202" type="#_x0000_t202" style="position:absolute;left:4512;top:1824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1031" o:spt="203" style="position:absolute;left:4360;top:984;height:7815;width:6200;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group id="组合 60" o:spid="_x0000_s1032" o:spt="203" style="position:absolute;left:4371;top:984;height:7824;width:8581;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o:lock v:ext="edit"/>
                    <v:group id="组合 54" o:spid="_x0000_s1033" o:spt="203" style="position:absolute;left:4371;top:984;height:6907;width:8581;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o:lock v:ext="edit"/>
                      <v:group id="组合 28" o:spid="_x0000_s1034" o:spt="203" style="position:absolute;left:4371;top:984;height:3779;width:7261;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/>
                        <v:group id="组合 20" o:spid="_x0000_s1035" o:spt="203" style="position:absolute;left:4371;top:984;height:3779;width:3826;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o:lock v:ext="edit"/>
                          <v:group id="组合 17" o:spid="_x0000_s1036" o:spt="203" style="position:absolute;left:4371;top:984;height:2947;width:3826;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o:lock v:ext="edit"/>
                            <v:group id="组合 13" o:spid="_x0000_s1037" o:spt="203" style="position:absolute;left:4384;top:984;height:2220;width:3813;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o:lock v:ext="edit"/>
                              <v:line id="直接连接符 1" o:spid="_x0000_s1038" o:spt="20" style="position:absolute;left:4384;top:1218;flip:x;height:1862;width:108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2" o:spid="_x0000_s1039" o:spt="20" style="position:absolute;left:5454;top:1227;flip:x y;height:257;width:82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3" o:spid="_x0000_s1040" o:spt="20" style="position:absolute;left:4384;top:1484;flip:x;height:1596;width:189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4" o:spid="_x0000_s1041" o:spt="20" style="position:absolute;left:4945;top:2152;flip:x y;height:220;width:45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7" o:spid="_x0000_s1042" o:spt="20" style="position:absolute;left:6275;top:984;flip:x;height:488;width:135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8" o:spid="_x0000_s1043" o:spt="20" style="position:absolute;left:7633;top:984;height:718;width:56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9" o:spid="_x0000_s1044" o:spt="20" style="position:absolute;left:8197;top:1702;height:698;width: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10" o:spid="_x0000_s1045" o:spt="20" style="position:absolute;left:7528;top:2400;flip:x;height:804;width:66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11" o:spid="_x0000_s1046" o:spt="20" style="position:absolute;left:5385;top:2372;flip:x y;height:832;width:21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</v:group>
                            <v:line id="直接连接符 14" o:spid="_x0000_s1047" o:spt="20" style="position:absolute;left:5815;top:2582;flip:x;height:1339;width:10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  <v:line id="直接连接符 15" o:spid="_x0000_s1048" o:spt="20" style="position:absolute;left:4734;top:3921;flip:x;height:10;width:107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  <v:line id="直接连接符 16" o:spid="_x0000_s1049" o:spt="20" style="position:absolute;left:4371;top:3080;flip:x y;height:841;width:36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</v:group>
                          <v:line id="直接连接符 18" o:spid="_x0000_s1050" o:spt="20" style="position:absolute;left:5576;top:3204;flip:x;height:1559;width:195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>
                            <v:path arrowok="t"/>
                            <v:fill focussize="0,0"/>
                            <v:stroke weight="0.5pt" color="#5B9BD5" joinstyle="miter"/>
                            <v:imagedata o:title=""/>
                            <o:lock v:ext="edit"/>
                          </v:line>
                          <v:line id="直接连接符 19" o:spid="_x0000_s1051" o:spt="20" style="position:absolute;left:4935;top:3912;flip:x y;height:851;width:64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>
                            <v:path arrowok="t"/>
                            <v:fill focussize="0,0"/>
                            <v:stroke weight="0.5pt" color="#5B9BD5" joinstyle="miter"/>
                            <v:imagedata o:title=""/>
                            <o:lock v:ext="edit"/>
                          </v:line>
                        </v:group>
                        <v:line id="直接连接符 21" o:spid="_x0000_s1052" o:spt="20" style="position:absolute;left:8197;top:1396;flip:x;height:306;width:28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2" o:spid="_x0000_s1053" o:spt="20" style="position:absolute;left:8197;top:2400;flip:x y;height:393;width:190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3" o:spid="_x0000_s1054" o:spt="20" style="position:absolute;left:8484;top:1396;flip:x y;height:174;width:163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4" o:spid="_x0000_s1055" o:spt="20" style="position:absolute;left:10082;top:1570;flip:x;height:1203;width:3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5" o:spid="_x0000_s1056" o:spt="20" style="position:absolute;left:10082;top:2716;flip:x;height:77;width:155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6" o:spid="_x0000_s1057" o:spt="20" style="position:absolute;left:10101;top:1520;flip:x;height:50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7" o:spid="_x0000_s1058" o:spt="20" style="position:absolute;left:10981;top:1520;flip:x y;height:1177;width:6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</v:group>
                      <v:line id="直接连接符 29" o:spid="_x0000_s1059" o:spt="20" style="position:absolute;left:6623;top:3912;flip:x y;height:690;width:66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0" o:spid="_x0000_s1060" o:spt="20" style="position:absolute;left:7285;top:4572;flip:x;height:30;width:137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1" o:spid="_x0000_s1061" o:spt="20" style="position:absolute;left:8657;top:2601;flip:x;height:1942;width:51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2" o:spid="_x0000_s1062" o:spt="20" style="position:absolute;left:5576;top:4763;flip:x y;height:593;width:129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3" o:spid="_x0000_s1063" o:spt="20" style="position:absolute;left:6839;top:4602;flip:x;height:726;width:44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4" o:spid="_x0000_s1064" o:spt="20" style="position:absolute;left:7212;top:5280;flip:x;height:459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5" o:spid="_x0000_s1065" o:spt="20" style="position:absolute;left:9805;top:2764;flip:x;height:2516;width:27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6" o:spid="_x0000_s1066" o:spt="20" style="position:absolute;left:6868;top:5356;height:861;width:77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7" o:spid="_x0000_s1067" o:spt="20" style="position:absolute;left:8662;top:4543;height:1540;width:20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8" o:spid="_x0000_s1068" o:spt="20" style="position:absolute;left:7594;top:5902;flip:x;height:315;width:267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9" o:spid="_x0000_s1069" o:spt="20" style="position:absolute;left:9794;top:5280;flip:x y;height:1004;width:75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0" o:spid="_x0000_s1070" o:spt="20" style="position:absolute;left:10551;top:6275;flip:x;height:9;width:72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1" o:spid="_x0000_s1071" o:spt="20" style="position:absolute;left:11278;top:3309;flip:x;height:2975;width:109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2" o:spid="_x0000_s1072" o:spt="20" style="position:absolute;left:11632;top:2716;flip:x y;height:612;width:72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3" o:spid="_x0000_s1073" o:spt="20" style="position:absolute;left:7594;top:6217;flip:x y;height:1215;width:64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4" o:spid="_x0000_s1074" o:spt="20" style="position:absolute;left:8236;top:6016;flip:x;height:1416;width:98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5" o:spid="_x0000_s1075" o:spt="20" style="position:absolute;left:8236;top:7432;flip:x y;height:459;width:180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6" o:spid="_x0000_s1076" o:spt="20" style="position:absolute;left:10044;top:6256;flip:x;height:1635;width:46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7" o:spid="_x0000_s1077" o:spt="20" style="position:absolute;left:11077;top:6256;flip:x;height:708;width:20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8" o:spid="_x0000_s1078" o:spt="20" style="position:absolute;left:10302;top:6964;flip:y;height:38;width:77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9" o:spid="_x0000_s1079" o:spt="20" style="position:absolute;left:11278;top:6007;flip:x;height:268;width:167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0" o:spid="_x0000_s1080" o:spt="20" style="position:absolute;left:11823;top:4821;height:1186;width:112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1" o:spid="_x0000_s1081" o:spt="20" style="position:absolute;left:11077;top:6964;flip:x y;height:124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2" o:spid="_x0000_s1082" o:spt="20" style="position:absolute;left:11957;top:6026;flip:x;height:1091;width:8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3" o:spid="_x0000_s1083" o:spt="20" style="position:absolute;left:12148;top:6103;height:727;width: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</v:group>
                    <v:line id="直接连接符 55" o:spid="_x0000_s1084" o:spt="20" style="position:absolute;left:7872;top:7432;flip:x;height:1320;width:36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6" o:spid="_x0000_s1085" o:spt="20" style="position:absolute;left:7872;top:8752;flip:x y;height:56;width:223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7" o:spid="_x0000_s1086" o:spt="20" style="position:absolute;left:9011;top:7609;flip:x;height:1187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8" o:spid="_x0000_s1087" o:spt="20" style="position:absolute;left:10044;top:7891;flip:x y;height:449;width:49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9" o:spid="_x0000_s1088" o:spt="20" style="position:absolute;left:10082;top:8328;flip:x;height:480;width:43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</v:group>
                  <v:group id="组合 63" o:spid="_x0000_s1089" o:spt="203" style="position:absolute;left:10952;top:7088;height:2313;width:1004;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o:lock v:ext="edit"/>
                    <v:line id="直接连接符 61" o:spid="_x0000_s1090" o:spt="20" style="position:absolute;left:11946;top:7088;flip:x;height:1491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62" o:spid="_x0000_s1091" o:spt="20" style="position:absolute;left:10952;top:8579;flip:x;height:823;width:100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</v:group>
                  <v:line id="直接连接符 64" o:spid="_x0000_s1092" o:spt="20" style="position:absolute;left:10082;top:8808;flip:x y;height:571;width:8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5" o:spid="_x0000_s1093" o:spt="20" style="position:absolute;left:7872;top:8752;height:1347;width:4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6" o:spid="_x0000_s1094" o:spt="20" style="position:absolute;left:8896;top:9379;flip:x;height:691;width:20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7" o:spid="_x0000_s1095" o:spt="20" style="position:absolute;left:8371;top:10050;flip:y;height:20;width: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8" o:spid="_x0000_s1096" o:spt="20" style="position:absolute;left:8371;top:10050;height:686;width: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9" o:spid="_x0000_s1097" o:spt="20" style="position:absolute;left:8439;top:9996;flip:x;height:740;width:267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0" o:spid="_x0000_s1098" o:spt="20" style="position:absolute;left:10981;top:9402;height:594;width:9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1" o:spid="_x0000_s1099" o:spt="20" style="position:absolute;left:8816;top:8751;height:1319;width:13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2" o:spid="_x0000_s1100" o:spt="20" style="position:absolute;left:9619;top:8796;flip:x y;height:937;width:26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</v:group>
                <v:shape id="文本框 74" o:spid="_x0000_s1101" o:spt="202" type="#_x0000_t202" style="position:absolute;left:6540;top:4059;height:768;width:68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1102" o:spt="202" type="#_x0000_t202" style="position:absolute;left:4789;top:2559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1103" o:spt="202" type="#_x0000_t202" style="position:absolute;left:5563;top:2636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1104" o:spt="202" type="#_x0000_t202" style="position:absolute;left:5759;top:3630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1105" o:spt="202" type="#_x0000_t202" style="position:absolute;left:7051;top:5158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1106" o:spt="202" type="#_x0000_t202" style="position:absolute;left:7865;top:5424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1107" o:spt="202" type="#_x0000_t202" style="position:absolute;left:6935;top:4483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1108" o:spt="202" type="#_x0000_t202" style="position:absolute;left:6974;top:658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1109" o:spt="202" type="#_x0000_t202" style="position:absolute;left:6974;top:7495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1110" o:spt="202" type="#_x0000_t202" style="position:absolute;left:7960;top:7968;height:456;width:106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1111" o:spt="202" type="#_x0000_t202" style="position:absolute;left:7534;top:73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1112" o:spt="202" type="#_x0000_t202" style="position:absolute;left:8124;top:73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  <v:shape id="文本框 95" o:spid="_x0000_s1113" o:spt="202" type="#_x0000_t202" style="position:absolute;left:7650;top:6663;height:456;width:114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1114" o:spt="202" type="#_x0000_t202" style="position:absolute;left:8827;top:645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1115" o:spt="202" type="#_x0000_t202" style="position:absolute;left:8618;top:5251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1116" o:spt="202" type="#_x0000_t202" style="position:absolute;left:9763;top:485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1117" o:spt="202" type="#_x0000_t202" style="position:absolute;left:9230;top:5251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1118" o:spt="202" type="#_x0000_t202" style="position:absolute;left:9493;top:4542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1119" o:spt="202" type="#_x0000_t202" style="position:absolute;left:8741;top:3630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1120" o:spt="202" type="#_x0000_t202" style="position:absolute;left:7588;top:437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1121" o:spt="202" type="#_x0000_t202" style="position:absolute;left:7526;top:3299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1122" o:spt="202" type="#_x0000_t202" style="position:absolute;left:6724;top:29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1123" o:spt="202" type="#_x0000_t202" style="position:absolute;left:5889;top:1635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1124" o:spt="202" type="#_x0000_t202" style="position:absolute;left:7572;top:1644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1125" o:spt="202" type="#_x0000_t202" style="position:absolute;left:8564;top:1606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>
        <w:rPr>
          <w:sz w:val="24"/>
        </w:rPr>
        <w:br w:type="page"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第二关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第3</w:t>
            </w:r>
            <w:r>
              <w:rPr>
                <w:rFonts w:ascii="Times New Roman" w:hAnsi="Times New Roman" w:eastAsia="宋体" w:cs="Times New Roman"/>
                <w:sz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188" o:spid="_x0000_s1126" o:spt="203" style="position:absolute;left:0pt;margin-left:46.5pt;margin-top:8.65pt;height:283.55pt;width:321.05pt;z-index:251664384;mso-width-relative:margin;mso-height-relative:margin;" coordorigin="3998,1513" coordsize="8404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">
            <o:lock v:ext="edit"/>
            <v:group id="组合 122" o:spid="_x0000_s1127" o:spt="203" style="position:absolute;left:4039;top:1513;height:7422;width:8338;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o:lock v:ext="edit"/>
              <v:group id="组合 82" o:spid="_x0000_s1128" o:spt="203" style="position:absolute;left:4039;top:1513;height:3830;width:8338;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o:lock v:ext="edit"/>
                <v:group id="组合 62" o:spid="_x0000_s1129" o:spt="203" style="position:absolute;left:4039;top:1513;height:2032;width:8338;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o:lock v:ext="edit"/>
                  <v:group id="组合 52" o:spid="_x0000_s1130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 id="六边形 3" o:spid="_x0000_s1131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  <v:textbox style="layout-flow:vertical;mso-layout-flow-alt:bottom-to-top;">
                        <w:txbxContent>
                          <w:p>
                            <w:pPr>
                              <w:pStyle w:val="10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六边形 4" o:spid="_x0000_s1132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  <v:textbox style="layout-flow:vertical;mso-layout-flow-alt:bottom-to-top;">
                        <w:txbxContent>
                          <w:p>
                            <w:pPr>
                              <w:pStyle w:val="10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六边形 5" o:spid="_x0000_s1133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cwgAAANo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wu+VfAPk8gcAAP//AwBQSwECLQAUAAYACAAAACEA2+H2y+4AAACFAQAAEwAAAAAAAAAAAAAA&#10;AAAAAAAAW0NvbnRlbnRfVHlwZXNdLnhtbFBLAQItABQABgAIAAAAIQBa9CxbvwAAABUBAAALAAAA&#10;AAAAAAAAAAAAAB8BAABfcmVscy8ucmVsc1BLAQItABQABgAIAAAAIQAvDuBcwgAAANoAAAAPAAAA&#10;AAAAAAAAAAAAAAcCAABkcnMvZG93bnJldi54bWxQSwUGAAAAAAMAAwC3AAAA9g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" o:spid="_x0000_s1134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" o:spid="_x0000_s1135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" o:spid="_x0000_s1136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0" o:spid="_x0000_s1137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1" o:spid="_x0000_s1138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53" o:spid="_x0000_s1139" o:spt="203" style="position:absolute;left:4529;top:2411;height:1134;width:7848;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六边形 54" o:spid="_x0000_s114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5" o:spid="_x0000_s114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6" o:spid="_x0000_s114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Tg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yQx+v+QfIJcXAAAA//8DAFBLAQItABQABgAIAAAAIQDb4fbL7gAAAIUBAAATAAAAAAAAAAAA&#10;AAAAAAAAAABbQ29udGVudF9UeXBlc10ueG1sUEsBAi0AFAAGAAgAAAAhAFr0LFu/AAAAFQEAAAsA&#10;AAAAAAAAAAAAAAAAHwEAAF9yZWxzLy5yZWxzUEsBAi0AFAAGAAgAAAAhAKXA5OD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7" o:spid="_x0000_s114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8" o:spid="_x0000_s114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9" o:spid="_x0000_s114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0" o:spid="_x0000_s114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1" o:spid="_x0000_s114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  <v:group id="组合 63" o:spid="_x0000_s1148" o:spt="203" style="position:absolute;left:4039;top:3312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o:lock v:ext="edit"/>
                  <v:group id="组合 64" o:spid="_x0000_s1149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六边形 65" o:spid="_x0000_s115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vGwwAAANs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lvD7Jf8AufwBAAD//wMAUEsBAi0AFAAGAAgAAAAhANvh9svuAAAAhQEAABMAAAAAAAAAAAAA&#10;AAAAAAAAAFtDb250ZW50X1R5cGVzXS54bWxQSwECLQAUAAYACAAAACEAWvQsW78AAAAVAQAACwAA&#10;AAAAAAAAAAAAAAAfAQAAX3JlbHMvLnJlbHNQSwECLQAUAAYACAAAACEABOCLxs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6" o:spid="_x0000_s115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5d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Q3sLfl/wD5OoXAAD//wMAUEsBAi0AFAAGAAgAAAAhANvh9svuAAAAhQEAABMAAAAAAAAAAAAA&#10;AAAAAAAAAFtDb250ZW50X1R5cGVzXS54bWxQSwECLQAUAAYACAAAACEAWvQsW78AAAAVAQAACwAA&#10;AAAAAAAAAAAAAAAfAQAAX3JlbHMvLnJlbHNQSwECLQAUAAYACAAAACEAa6wuX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7" o:spid="_x0000_s115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8" o:spid="_x0000_s115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9" o:spid="_x0000_s115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0" o:spid="_x0000_s115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1" o:spid="_x0000_s115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2" o:spid="_x0000_s115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73" o:spid="_x0000_s1158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六边形 74" o:spid="_x0000_s115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U6wQAAANw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VSVr5YwcAb39BQAA//8DAFBLAQItABQABgAIAAAAIQDb4fbL7gAAAIUBAAATAAAAAAAAAAAAAAAA&#10;AAAAAABbQ29udGVudF9UeXBlc10ueG1sUEsBAi0AFAAGAAgAAAAhAFr0LFu/AAAAFQEAAAsAAAAA&#10;AAAAAAAAAAAAHwEAAF9yZWxzLy5yZWxzUEsBAi0AFAAGAAgAAAAhAHLx1TrBAAAA3A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5" o:spid="_x0000_s116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0b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wW8Lfl/wD5OoXAAD//wMAUEsBAi0AFAAGAAgAAAAhANvh9svuAAAAhQEAABMAAAAAAAAAAAAA&#10;AAAAAAAAAFtDb250ZW50X1R5cGVzXS54bWxQSwECLQAUAAYACAAAACEAWvQsW78AAAAVAQAACwAA&#10;AAAAAAAAAAAAAAAfAQAAX3JlbHMvLnJlbHNQSwECLQAUAAYACAAAACEAgTkdG8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6" o:spid="_x0000_s116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7" o:spid="_x0000_s116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8" o:spid="_x0000_s116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9" o:spid="_x0000_s116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0" o:spid="_x0000_s116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1" o:spid="_x0000_s116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</v:group>
              <v:group id="组合 83" o:spid="_x0000_s1167" o:spt="203" style="position:absolute;left:4039;top:5106;height:3829;width:8336;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o:lock v:ext="edit"/>
                <v:group id="组合 84" o:spid="_x0000_s1168" o:spt="203" style="position:absolute;left:4039;top:1513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o:lock v:ext="edit"/>
                  <v:group id="组合 85" o:spid="_x0000_s1169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o:lock v:ext="edit" aspectratio="t"/>
                    <v:shape id="六边形 86" o:spid="_x0000_s117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7" o:spid="_x0000_s117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8" o:spid="_x0000_s117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9" o:spid="_x0000_s117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0" o:spid="_x0000_s117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1" o:spid="_x0000_s117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3i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hxn8fsk/QK4uAAAA//8DAFBLAQItABQABgAIAAAAIQDb4fbL7gAAAIUBAAATAAAAAAAAAAAA&#10;AAAAAAAAAABbQ29udGVudF9UeXBlc10ueG1sUEsBAi0AFAAGAAgAAAAhAFr0LFu/AAAAFQEAAAsA&#10;AAAAAAAAAAAAAAAAHwEAAF9yZWxzLy5yZWxzUEsBAi0AFAAGAAgAAAAhAE4O/eL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2" o:spid="_x0000_s117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h5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Zvfw9yX/ALn4BQAA//8DAFBLAQItABQABgAIAAAAIQDb4fbL7gAAAIUBAAATAAAAAAAAAAAA&#10;AAAAAAAAAABbQ29udGVudF9UeXBlc10ueG1sUEsBAi0AFAAGAAgAAAAhAFr0LFu/AAAAFQEAAAsA&#10;AAAAAAAAAAAAAAAAHwEAAF9yZWxzLy5yZWxzUEsBAi0AFAAGAAgAAAAhACFCWH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3" o:spid="_x0000_s117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AN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3gfgqnL/kHyOUfAAAA//8DAFBLAQItABQABgAIAAAAIQDb4fbL7gAAAIUBAAATAAAAAAAAAAAA&#10;AAAAAAAAAABbQ29udGVudF9UeXBlc10ueG1sUEsBAi0AFAAGAAgAAAAhAFr0LFu/AAAAFQEAAAsA&#10;AAAAAAAAAAAAAAAAHwEAAF9yZWxzLy5yZWxzUEsBAi0AFAAGAAgAAAAhAK6rwA3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94" o:spid="_x0000_s1178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o:lock v:ext="edit" aspectratio="t"/>
                    <v:shape id="六边形 95" o:spid="_x0000_s117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vh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wV8Lfl/wD5OoXAAD//wMAUEsBAi0AFAAGAAgAAAAhANvh9svuAAAAhQEAABMAAAAAAAAAAAAA&#10;AAAAAAAAAFtDb250ZW50X1R5cGVzXS54bWxQSwECLQAUAAYACAAAACEAWvQsW78AAAAVAQAACwAA&#10;AAAAAAAAAAAAAAAfAQAAX3JlbHMvLnJlbHNQSwECLQAUAAYACAAAACEAMTX74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6" o:spid="_x0000_s118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56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2QP8fck/QC5+AQAA//8DAFBLAQItABQABgAIAAAAIQDb4fbL7gAAAIUBAAATAAAAAAAAAAAA&#10;AAAAAAAAAABbQ29udGVudF9UeXBlc10ueG1sUEsBAi0AFAAGAAgAAAAhAFr0LFu/AAAAFQEAAAsA&#10;AAAAAAAAAAAAAAAAHwEAAF9yZWxzLy5yZWxzUEsBAi0AFAAGAAgAAAAhAF55Xnr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7" o:spid="_x0000_s118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8" o:spid="_x0000_s118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9" o:spid="_x0000_s118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0" o:spid="_x0000_s118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1" o:spid="_x0000_s118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OsxQAAANw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X4xg99n8gRy8wMAAP//AwBQSwECLQAUAAYACAAAACEA2+H2y+4AAACFAQAAEwAAAAAAAAAA&#10;AAAAAAAAAAAAW0NvbnRlbnRfVHlwZXNdLnhtbFBLAQItABQABgAIAAAAIQBa9CxbvwAAABUBAAAL&#10;AAAAAAAAAAAAAAAAAB8BAABfcmVscy8ucmVsc1BLAQItABQABgAIAAAAIQDIPIOs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2" o:spid="_x0000_s118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Y3xQAAANw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1iAr/P5Ank8gcAAP//AwBQSwECLQAUAAYACAAAACEA2+H2y+4AAACFAQAAEwAAAAAAAAAA&#10;AAAAAAAAAAAAW0NvbnRlbnRfVHlwZXNdLnhtbFBLAQItABQABgAIAAAAIQBa9CxbvwAAABUBAAAL&#10;AAAAAAAAAAAAAAAAAB8BAABfcmVscy8ucmVsc1BLAQItABQABgAIAAAAIQCncCY3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  <v:group id="组合 103" o:spid="_x0000_s1187" o:spt="203" style="position:absolute;left:4039;top:3312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o:lock v:ext="edit"/>
                  <v:group id="组合 104" o:spid="_x0000_s1188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o:lock v:ext="edit" aspectratio="t"/>
                    <v:shape id="六边形 105" o:spid="_x0000_s118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4WvxQAAANw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5Rwu8zeQK5/AEAAP//AwBQSwECLQAUAAYACAAAACEA2+H2y+4AAACFAQAAEwAAAAAAAAAA&#10;AAAAAAAAAAAAW0NvbnRlbnRfVHlwZXNdLnhtbFBLAQItABQABgAIAAAAIQBa9CxbvwAAABUBAAAL&#10;AAAAAAAAAAAAAAAAAB8BAABfcmVscy8ucmVsc1BLAQItABQABgAIAAAAIQC3B4Wv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6" o:spid="_x0000_s119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0xQAAANw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X7xCL/P5Ank8gcAAP//AwBQSwECLQAUAAYACAAAACEA2+H2y+4AAACFAQAAEwAAAAAAAAAA&#10;AAAAAAAAAAAAW0NvbnRlbnRfVHlwZXNdLnhtbFBLAQItABQABgAIAAAAIQBa9CxbvwAAABUBAAAL&#10;AAAAAAAAAAAAAAAAAB8BAABfcmVscy8ucmVsc1BLAQItABQABgAIAAAAIQDYSyA0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7" o:spid="_x0000_s119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8" o:spid="_x0000_s119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HdxQAAANw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1iBr/P5Ank8gcAAP//AwBQSwECLQAUAAYACAAAACEA2+H2y+4AAACFAQAAEwAAAAAAAAAA&#10;AAAAAAAAAAAAW0NvbnRlbnRfVHlwZXNdLnhtbFBLAQItABQABgAIAAAAIQBa9CxbvwAAABUBAAAL&#10;AAAAAAAAAAAAAAAAAB8BAABfcmVscy8ucmVsc1BLAQItABQABgAIAAAAIQDGmBHd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9" o:spid="_x0000_s119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6d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+PCMT6M0vAAAA//8DAFBLAQItABQABgAIAAAAIQDb4fbL7gAAAIUBAAATAAAAAAAAAAAA&#10;AAAAAAAAAABbQ29udGVudF9UeXBlc10ueG1sUEsBAi0AFAAGAAgAAAAhAFr0LFu/AAAAFQEAAAsA&#10;AAAAAAAAAAAAAAAAHwEAAF9yZWxzLy5yZWxzUEsBAi0AFAAGAAgAAAAhANJ7Lp3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0" o:spid="_x0000_s119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1" o:spid="_x0000_s119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2" o:spid="_x0000_s119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113" o:spid="_x0000_s1197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o:lock v:ext="edit" aspectratio="t"/>
                    <v:shape id="六边形 114" o:spid="_x0000_s1198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5" o:spid="_x0000_s1199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6" o:spid="_x0000_s1200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7" o:spid="_x0000_s1201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Kb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tPCMT6M0vAAAA//8DAFBLAQItABQABgAIAAAAIQDb4fbL7gAAAIUBAAATAAAAAAAAAAAA&#10;AAAAAAAAAABbQ29udGVudF9UeXBlc10ueG1sUEsBAi0AFAAGAAgAAAAhAFr0LFu/AAAAFQEAAAsA&#10;AAAAAAAAAAAAAAAAHwEAAF9yZWxzLy5yZWxzUEsBAi0AFAAGAAgAAAAhACwNIpv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8" o:spid="_x0000_s1202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9" o:spid="_x0000_s1203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20" o:spid="_x0000_s1204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21" o:spid="_x0000_s1205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</v:group>
            </v:group>
            <v:shape id="_x0000_s1206" o:spid="_x0000_s1206" o:spt="202" type="#_x0000_t202" style="position:absolute;left:3998;top:1613;height:1005;width:10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124" o:spid="_x0000_s1207" o:spt="202" type="#_x0000_t202" style="position:absolute;left:5237;top:1569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125" o:spid="_x0000_s1208" o:spt="202" type="#_x0000_t202" style="position:absolute;left:6192;top:158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126" o:spid="_x0000_s1209" o:spt="202" type="#_x0000_t202" style="position:absolute;left:7185;top:1596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127" o:spid="_x0000_s1210" o:spt="202" type="#_x0000_t202" style="position:absolute;left:8141;top:159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128" o:spid="_x0000_s1211" o:spt="202" type="#_x0000_t202" style="position:absolute;left:9121;top:157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129" o:spid="_x0000_s1212" o:spt="202" type="#_x0000_t202" style="position:absolute;left:10142;top:162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130" o:spid="_x0000_s1213" o:spt="202" type="#_x0000_t202" style="position:absolute;left:11134;top:158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131" o:spid="_x0000_s1214" o:spt="202" type="#_x0000_t202" style="position:absolute;left:4707;top:250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文本框 132" o:spid="_x0000_s1215" o:spt="202" type="#_x0000_t202" style="position:absolute;left:5583;top:249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133" o:spid="_x0000_s1216" o:spt="202" type="#_x0000_t202" style="position:absolute;left:6591;top:2479;height:1005;width:730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134" o:spid="_x0000_s1217" o:spt="202" type="#_x0000_t202" style="position:absolute;left:7559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文本框 135" o:spid="_x0000_s1218" o:spt="202" type="#_x0000_t202" style="position:absolute;left:8579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13</w:t>
                    </w:r>
                  </w:p>
                </w:txbxContent>
              </v:textbox>
            </v:shape>
            <v:shape id="文本框 136" o:spid="_x0000_s1219" o:spt="202" type="#_x0000_t202" style="position:absolute;left:9560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14</w:t>
                    </w:r>
                  </w:p>
                </w:txbxContent>
              </v:textbox>
            </v:shape>
            <v:shape id="文本框 137" o:spid="_x0000_s1220" o:spt="202" type="#_x0000_t202" style="position:absolute;left:10514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  <v:shape id="文本框 138" o:spid="_x0000_s1221" o:spt="202" type="#_x0000_t202" style="position:absolute;left:11535;top:245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16</w:t>
                    </w:r>
                  </w:p>
                </w:txbxContent>
              </v:textbox>
            </v:shape>
            <v:shape id="文本框 139" o:spid="_x0000_s1222" o:spt="202" type="#_x0000_t202" style="position:absolute;left:4111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17</w:t>
                    </w:r>
                  </w:p>
                </w:txbxContent>
              </v:textbox>
            </v:shape>
            <v:shape id="文本框 140" o:spid="_x0000_s1223" o:spt="202" type="#_x0000_t202" style="position:absolute;left:5132;top:340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18</w:t>
                    </w:r>
                  </w:p>
                </w:txbxContent>
              </v:textbox>
            </v:shape>
            <v:shape id="文本框 141" o:spid="_x0000_s1224" o:spt="202" type="#_x0000_t202" style="position:absolute;left:6086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19</w:t>
                    </w:r>
                  </w:p>
                </w:txbxContent>
              </v:textbox>
            </v:shape>
            <v:shape id="文本框 142" o:spid="_x0000_s1225" o:spt="202" type="#_x0000_t202" style="position:absolute;left:7055;top:338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43" o:spid="_x0000_s1226" o:spt="202" type="#_x0000_t202" style="position:absolute;left:8074;top:338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44" o:spid="_x0000_s1227" o:spt="202" type="#_x0000_t202" style="position:absolute;left:9056;top:338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2t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ozE8n4kXyOU/AAAA//8DAFBLAQItABQABgAIAAAAIQDb4fbL7gAAAIUBAAATAAAAAAAAAAAAAAAA&#10;AAAAAABbQ29udGVudF9UeXBlc10ueG1sUEsBAi0AFAAGAAgAAAAhAFr0LFu/AAAAFQEAAAsAAAAA&#10;AAAAAAAAAAAAHwEAAF9yZWxzLy5yZWxzUEsBAi0AFAAGAAgAAAAhAONP/a3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45" o:spid="_x0000_s1228" o:spt="202" type="#_x0000_t202" style="position:absolute;left:10011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Pa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ozE8n4kXyMU/AAAA//8DAFBLAQItABQABgAIAAAAIQDb4fbL7gAAAIUBAAATAAAAAAAAAAAAAAAA&#10;AAAAAABbQ29udGVudF9UeXBlc10ueG1sUEsBAi0AFAAGAAgAAAAhAFr0LFu/AAAAFQEAAAsAAAAA&#10;AAAAAAAAAAAAHwEAAF9yZWxzLy5yZWxzUEsBAi0AFAAGAAgAAAAhABOdY9r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46" o:spid="_x0000_s1229" o:spt="202" type="#_x0000_t202" style="position:absolute;left:11003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47" o:spid="_x0000_s1230" o:spt="202" type="#_x0000_t202" style="position:absolute;left:4589;top:427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48" o:spid="_x0000_s1231" o:spt="202" type="#_x0000_t202" style="position:absolute;left:5623;top:429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49" o:spid="_x0000_s1232" o:spt="202" type="#_x0000_t202" style="position:absolute;left:6604;top:430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o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fHlGJtCLGwAAAP//AwBQSwECLQAUAAYACAAAACEA2+H2y+4AAACFAQAAEwAAAAAAAAAA&#10;AAAAAAAAAAAAW0NvbnRlbnRfVHlwZXNdLnhtbFBLAQItABQABgAIAAAAIQBa9CxbvwAAABUBAAAL&#10;AAAAAAAAAAAAAAAAAB8BAABfcmVscy8ucmVsc1BLAQItABQABgAIAAAAIQB24cjo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27</w:t>
                    </w:r>
                  </w:p>
                </w:txbxContent>
              </v:textbox>
            </v:shape>
            <v:shape id="文本框 150" o:spid="_x0000_s1233" o:spt="202" type="#_x0000_t202" style="position:absolute;left:7598;top:428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28</w:t>
                    </w:r>
                  </w:p>
                </w:txbxContent>
              </v:textbox>
            </v:shape>
            <v:shape id="文本框 151" o:spid="_x0000_s1234" o:spt="202" type="#_x0000_t202" style="position:absolute;left:8579;top:430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29</w:t>
                    </w:r>
                  </w:p>
                </w:txbxContent>
              </v:textbox>
            </v:shape>
            <v:shape id="文本框 153" o:spid="_x0000_s1235" o:spt="202" type="#_x0000_t202" style="position:absolute;left:10529;top:429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31</w:t>
                    </w:r>
                  </w:p>
                </w:txbxContent>
              </v:textbox>
            </v:shape>
            <v:shape id="文本框 154" o:spid="_x0000_s1236" o:spt="202" type="#_x0000_t202" style="position:absolute;left:11509;top:431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32</w:t>
                    </w:r>
                  </w:p>
                </w:txbxContent>
              </v:textbox>
            </v:shape>
            <v:shape id="文本框 155" o:spid="_x0000_s1237" o:spt="202" type="#_x0000_t202" style="position:absolute;left:4137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33</w:t>
                    </w:r>
                  </w:p>
                </w:txbxContent>
              </v:textbox>
            </v:shape>
            <v:shape id="文本框 156" o:spid="_x0000_s1238" o:spt="202" type="#_x0000_t202" style="position:absolute;left:5145;top:517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文本框 157" o:spid="_x0000_s1239" o:spt="202" type="#_x0000_t202" style="position:absolute;left:6099;top:520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35</w:t>
                    </w:r>
                  </w:p>
                </w:txbxContent>
              </v:textbox>
            </v:shape>
            <v:shape id="文本框 158" o:spid="_x0000_s1240" o:spt="202" type="#_x0000_t202" style="position:absolute;left:7079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36</w:t>
                    </w:r>
                  </w:p>
                </w:txbxContent>
              </v:textbox>
            </v:shape>
            <v:shape id="文本框 159" o:spid="_x0000_s1241" o:spt="202" type="#_x0000_t202" style="position:absolute;left:8076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37</w:t>
                    </w:r>
                  </w:p>
                </w:txbxContent>
              </v:textbox>
            </v:shape>
            <v:shape id="文本框 160" o:spid="_x0000_s1242" o:spt="202" type="#_x0000_t202" style="position:absolute;left:9081;top:516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38</w:t>
                    </w:r>
                  </w:p>
                </w:txbxContent>
              </v:textbox>
            </v:shape>
            <v:shape id="文本框 162" o:spid="_x0000_s1243" o:spt="202" type="#_x0000_t202" style="position:absolute;left:10992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40</w:t>
                    </w:r>
                  </w:p>
                </w:txbxContent>
              </v:textbox>
            </v:shape>
            <v:shape id="文本框 163" o:spid="_x0000_s1244" o:spt="202" type="#_x0000_t202" style="position:absolute;left:4615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41</w:t>
                    </w:r>
                  </w:p>
                </w:txbxContent>
              </v:textbox>
            </v:shape>
            <v:shape id="文本框 164" o:spid="_x0000_s1245" o:spt="202" type="#_x0000_t202" style="position:absolute;left:5623;top:6059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42</w:t>
                    </w:r>
                  </w:p>
                </w:txbxContent>
              </v:textbox>
            </v:shape>
            <v:shape id="文本框 165" o:spid="_x0000_s1246" o:spt="202" type="#_x0000_t202" style="position:absolute;left:6577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43</w:t>
                    </w:r>
                  </w:p>
                </w:txbxContent>
              </v:textbox>
            </v:shape>
            <v:shape id="文本框 166" o:spid="_x0000_s1247" o:spt="202" type="#_x0000_t202" style="position:absolute;left:7596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44</w:t>
                    </w:r>
                  </w:p>
                </w:txbxContent>
              </v:textbox>
            </v:shape>
            <v:shape id="文本框 167" o:spid="_x0000_s1248" o:spt="202" type="#_x0000_t202" style="position:absolute;left:8552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shape>
            <v:shape id="文本框 168" o:spid="_x0000_s1249" o:spt="202" type="#_x0000_t202" style="position:absolute;left:9520;top:609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46</w:t>
                    </w:r>
                  </w:p>
                </w:txbxContent>
              </v:textbox>
            </v:shape>
            <v:shape id="文本框 169" o:spid="_x0000_s1250" o:spt="202" type="#_x0000_t202" style="position:absolute;left:10554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47</w:t>
                    </w:r>
                  </w:p>
                </w:txbxContent>
              </v:textbox>
            </v:shape>
            <v:shape id="文本框 170" o:spid="_x0000_s1251" o:spt="202" type="#_x0000_t202" style="position:absolute;left:11496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48</w:t>
                    </w:r>
                  </w:p>
                </w:txbxContent>
              </v:textbox>
            </v:shape>
            <v:shape id="文本框 171" o:spid="_x0000_s1252" o:spt="202" type="#_x0000_t202" style="position:absolute;left:4150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49</w:t>
                    </w:r>
                  </w:p>
                </w:txbxContent>
              </v:textbox>
            </v:shape>
            <v:shape id="文本框 172" o:spid="_x0000_s1253" o:spt="202" type="#_x0000_t202" style="position:absolute;left:5119;top:700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50</w:t>
                    </w:r>
                  </w:p>
                </w:txbxContent>
              </v:textbox>
            </v:shape>
            <v:shape id="文本框 173" o:spid="_x0000_s1254" o:spt="202" type="#_x0000_t202" style="position:absolute;left:6100;top:701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51</w:t>
                    </w:r>
                  </w:p>
                </w:txbxContent>
              </v:textbox>
            </v:shape>
            <v:shape id="文本框 174" o:spid="_x0000_s1255" o:spt="202" type="#_x0000_t202" style="position:absolute;left:7068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52</w:t>
                    </w:r>
                  </w:p>
                </w:txbxContent>
              </v:textbox>
            </v:shape>
            <v:shape id="文本框 175" o:spid="_x0000_s1256" o:spt="202" type="#_x0000_t202" style="position:absolute;left:8022;top:69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53</w:t>
                    </w:r>
                  </w:p>
                </w:txbxContent>
              </v:textbox>
            </v:shape>
            <v:shape id="文本框 176" o:spid="_x0000_s1257" o:spt="202" type="#_x0000_t202" style="position:absolute;left:9003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shape id="文本框 178" o:spid="_x0000_s1258" o:spt="202" type="#_x0000_t202" style="position:absolute;left:11018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  <v:shape id="文本框 179" o:spid="_x0000_s1259" o:spt="202" type="#_x0000_t202" style="position:absolute;left:4589;top:787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57</w:t>
                    </w:r>
                  </w:p>
                </w:txbxContent>
              </v:textbox>
            </v:shape>
            <v:shape id="文本框 180" o:spid="_x0000_s1260" o:spt="202" type="#_x0000_t202" style="position:absolute;left:5570;top:788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58</w:t>
                    </w:r>
                  </w:p>
                </w:txbxContent>
              </v:textbox>
            </v:shape>
            <v:shape id="文本框 181" o:spid="_x0000_s1261" o:spt="202" type="#_x0000_t202" style="position:absolute;left:6577;top:784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59</w:t>
                    </w:r>
                  </w:p>
                </w:txbxContent>
              </v:textbox>
            </v:shape>
            <v:shape id="文本框 182" o:spid="_x0000_s1262" o:spt="202" type="#_x0000_t202" style="position:absolute;left:7570;top:788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60</w:t>
                    </w:r>
                  </w:p>
                </w:txbxContent>
              </v:textbox>
            </v:shape>
            <v:shape id="文本框 183" o:spid="_x0000_s1263" o:spt="202" type="#_x0000_t202" style="position:absolute;left:8604;top:791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61</w:t>
                    </w:r>
                  </w:p>
                </w:txbxContent>
              </v:textbox>
            </v:shape>
            <v:shape id="文本框 185" o:spid="_x0000_s1264" o:spt="202" type="#_x0000_t202" style="position:absolute;left:10475;top:787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63</w:t>
                    </w:r>
                  </w:p>
                </w:txbxContent>
              </v:textbox>
            </v:shape>
            <v:shape id="_x0000_s1265" o:spid="_x0000_s1265" o:spt="202" type="#_x0000_t202" style="position:absolute;left:11474;top:7879;height:1005;width:928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64</w:t>
                    </w:r>
                  </w:p>
                </w:txbxContent>
              </v:textbox>
            </v:shape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</w:rPr>
      </w:pPr>
    </w:p>
    <w:p>
      <w:pPr>
        <w:ind w:left="420" w:firstLine="420"/>
        <w:rPr>
          <w:rFonts w:ascii="Times New Roman" w:hAnsi="Times New Roman" w:cs="Times New Roman"/>
          <w:sz w:val="24"/>
        </w:rPr>
        <w:pPrChange w:id="0" w:author="KOG" w:date="2023-08-24T17:04:12Z">
          <w:pPr/>
        </w:pPrChange>
      </w:pPr>
      <w:r>
        <w:pict>
          <v:shape id="文本框 123" o:spid="_x0000_s1266" o:spt="202" type="#_x0000_t202" style="position:absolute;left:0pt;margin-left:253.45pt;margin-top:6pt;height:38.4pt;width:38.25pt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矿山30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7" o:spid="_x0000_s1267" o:spt="202" type="#_x0000_t202" style="position:absolute;left:0pt;margin-left:272.25pt;margin-top:7.6pt;height:38.4pt;width:38.25pt;z-index:2516674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39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8" o:spid="_x0000_s1268" o:spt="202" type="#_x0000_t202" style="position:absolute;left:0pt;margin-left:273pt;margin-top:15.25pt;height:38.35pt;width:38.2pt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55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9" o:spid="_x0000_s1269" o:spt="202" type="#_x0000_t202" style="position:absolute;left:0pt;margin-left:252.75pt;margin-top:3.25pt;height:38.4pt;width:38.25pt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村庄62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三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hAnsiTheme="minorHAnsi" w:eastAsiaTheme="minorEastAsia" w:cstheme="minorBidi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玩家仅知道当天的天气状况，但已知</w:t>
      </w:r>
      <w:r>
        <w:rPr>
          <w:rFonts w:hint="eastAsia"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0</w:t>
      </w:r>
      <w:r>
        <w:rPr>
          <w:rFonts w:hint="eastAsia" w:ascii="Times New Roman" w:hAnsi="Times New Roman" w:cs="Times New Roman"/>
          <w:sz w:val="24"/>
        </w:rPr>
        <w:t>天内不会出现沙暴</w:t>
      </w:r>
      <w:r>
        <w:rPr>
          <w:rFonts w:hint="eastAsia"/>
          <w:sz w:val="24"/>
        </w:rPr>
        <w:t>天气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70" o:spid="_x0000_s1270" o:spt="202" type="#_x0000_t202" style="position:absolute;left:0pt;margin-left:200.25pt;margin-top:75pt;height:38.35pt;width:38.2pt;mso-wrap-distance-bottom:0pt;mso-wrap-distance-top:0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pict>
          <v:shape id="文本框 186" o:spid="_x0000_s1271" o:spt="202" type="#_x0000_t202" style="position:absolute;left:0pt;margin-left:318.75pt;margin-top:125.25pt;height:38.35pt;width:35.45pt;mso-wrap-distance-bottom:0pt;mso-wrap-distance-top:0pt;mso-wrap-style:none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终点</w:t>
                  </w:r>
                </w:p>
                <w:p>
                  <w:pPr>
                    <w:pStyle w:val="10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pict>
          <v:shape id="_x0000_s1272" o:spid="_x0000_s1272" o:spt="202" type="#_x0000_t202" style="position:absolute;left:0pt;margin-left:87.75pt;margin-top:209.25pt;height:38.35pt;width:38.2pt;mso-wrap-distance-bottom:0pt;mso-wrap-distance-top:0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  <w:r>
        <w:pict>
          <v:group id="组合 44" o:spid="_x0000_s1273" o:spt="203" style="position:absolute;left:0pt;margin-left:32.25pt;margin-top:15.15pt;height:256.55pt;width:350.3pt;mso-wrap-distance-bottom:0pt;mso-wrap-distance-top:0pt;z-index:251662336;mso-width-relative:page;mso-height-relative:page;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">
            <o:lock v:ext="edit"/>
            <v:group id="组合 250" o:spid="_x0000_s1274" o:spt="203" style="position:absolute;left:0;top:0;height:8453;width:13649;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<o:lock v:ext="edit"/>
              <v:shape id="任意多边形 251" o:spid="_x0000_s1275" style="position:absolute;left:0;top:0;height:7299;width:11982;v-text-anchor:middle;" filled="f" stroked="t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j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Mx3A/E4+AzG4AAAD//wMAUEsBAi0AFAAGAAgAAAAhANvh9svuAAAAhQEAABMAAAAAAAAA&#10;AAAAAAAAAAAAAFtDb250ZW50X1R5cGVzXS54bWxQSwECLQAUAAYACAAAACEAWvQsW78AAAAVAQAA&#10;CwAAAAAAAAAAAAAAAAAfAQAAX3JlbHMvLnJlbHNQSwECLQAUAAYACAAAACEA2bR048YAAADcAAAA&#10;DwAAAAAAAAAAAAAAAAAHAgAAZHJzL2Rvd25yZXYueG1sUEsFBgAAAAADAAMAtwAAAPoCAAAAAA==&#10;" path="m4380865,0l0,2625725,1805940,4634865,6404610,4330065,7608570,1878965,4380865,0xe">
                <v:path arrowok="t" o:connecttype="custom" o:connectlocs="6899,0;0,4135;2844,7299;10086,6819;11982,2959;6899,0" o:connectangles="0,0,0,0,0,0"/>
                <v:fill on="f" focussize="0,0"/>
                <v:stroke weight="1pt" color="#1F4D78" joinstyle="miter"/>
                <v:imagedata o:title=""/>
                <o:lock v:ext="edit"/>
              </v:shape>
              <v:line id="直接连接符 252" o:spid="_x0000_s1276" o:spt="20" style="position:absolute;left:1028;top:4249;flip:y;height:1017;width:236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3" o:spid="_x0000_s1277" o:spt="20" style="position:absolute;left:3370;top:3427;flip:y;height:822;width:54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o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DVJNqo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4" o:spid="_x0000_s1278" o:spt="20" style="position:absolute;left:3918;top:1794;height:1633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5" o:spid="_x0000_s1279" o:spt="20" style="position:absolute;left:2833;top:4843;flip:y;height:2456;width:103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6" o:spid="_x0000_s1280" o:spt="20" style="position:absolute;left:3370;top:4238;flip:x y;height:605;width:50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7" o:spid="_x0000_s1281" o:spt="20" style="position:absolute;left:5814;top:5209;flip:x y;height:1873;width:4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8" o:spid="_x0000_s1282" o:spt="20" style="position:absolute;left:3872;top:4843;height:354;width:195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9" o:spid="_x0000_s1283" o:spt="20" style="position:absolute;left:5814;top:4752;flip:y;height:445;width:58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0" o:spid="_x0000_s1284" o:spt="20" style="position:absolute;left:6385;top:4352;flip:y;height:366;width:492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1" o:spid="_x0000_s1285" o:spt="20" style="position:absolute;left:3929;top:1794;height:1165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2" o:spid="_x0000_s1286" o:spt="20" style="position:absolute;left:6385;top:2947;flip:y;height:1771;width:12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3" o:spid="_x0000_s1287" o:spt="20" style="position:absolute;left:3929;top:2947;flip:y;height:480;width:2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4" o:spid="_x0000_s1288" o:spt="20" style="position:absolute;left:6511;top:2045;flip:y;height:902;width:83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5" o:spid="_x0000_s1289" o:spt="20" style="position:absolute;left:5037;top:1131;height:868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6" o:spid="_x0000_s1290" o:spt="20" style="position:absolute;left:5375;top:1999;flip:y;height:469;width:53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7" o:spid="_x0000_s1291" o:spt="20" style="position:absolute;left:5677;top:731;height:354;width:132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8" o:spid="_x0000_s1292" o:spt="20" style="position:absolute;left:7002;top:1074;flip:x y;height:994;width:3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os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tr05l0BOTqAQAA//8DAFBLAQItABQABgAIAAAAIQDb4fbL7gAAAIUBAAATAAAAAAAAAAAAAAAA&#10;AAAAAABbQ29udGVudF9UeXBlc10ueG1sUEsBAi0AFAAGAAgAAAAhAFr0LFu/AAAAFQEAAAsAAAAA&#10;AAAAAAAAAAAAHwEAAF9yZWxzLy5yZWxzUEsBAi0AFAAGAAgAAAAhAN1tSiz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9" o:spid="_x0000_s1293" o:spt="20" style="position:absolute;left:7345;top:1714;flip:y;height:354;width:248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0" o:spid="_x0000_s1294" o:spt="20" style="position:absolute;left:6522;top:2959;height:217;width:8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1" o:spid="_x0000_s1295" o:spt="20" style="position:absolute;left:7390;top:3176;height:1382;width:124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2" o:spid="_x0000_s1296" o:spt="20" style="position:absolute;left:7390;top:2742;flip:y;height:422;width:17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3" o:spid="_x0000_s1297" o:spt="20" style="position:absolute;left:9081;top:1805;flip:x y;height:937;width:2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4" o:spid="_x0000_s1298" o:spt="20" style="position:absolute;left:9081;top:2742;height:1724;width:7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</v:group>
            <v:shape id="文本框 32" o:spid="_x0000_s1299" o:spt="202" type="#_x0000_t202" style="position:absolute;left:2015;top:3815;height:986;width:73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300" o:spt="202" type="#_x0000_t202" style="position:absolute;left:4777;top:2548;height:986;width:66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301" o:spt="202" type="#_x0000_t202" style="position:absolute;left:5439;top:4186;height:986;width:60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302" o:spt="202" type="#_x0000_t202" style="position:absolute;left:4820;top:6603;height:986;width:11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303" o:spt="202" type="#_x0000_t202" style="position:absolute;left:8737;top:6260;height:986;width:111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304" o:spt="202" type="#_x0000_t202" style="position:absolute;left:7722;top:4054;height:986;width:50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305" o:spt="202" type="#_x0000_t202" style="position:absolute;left:5254;top:1459;height:986;width:86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306" o:spt="202" type="#_x0000_t202" style="position:absolute;left:8224;top:679;height:1149;width:11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307" o:spt="202" type="#_x0000_t202" style="position:absolute;left:8418;top:2377;height:1787;width:13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308" o:spt="202" type="#_x0000_t202" style="position:absolute;left:9309;top:3560;height:1185;width:11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ins w:id="1" w:author="lenovo" w:date="2020-08-27T07:04:00Z"/>
          <w:rFonts w:hint="eastAsia"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四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hAnsiTheme="minorHAnsi" w:eastAsiaTheme="minorEastAsia" w:cstheme="minorBidi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30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1000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玩家仅知道当天的天气状况，但已知</w:t>
      </w:r>
      <w:r>
        <w:rPr>
          <w:rFonts w:ascii="Times New Roman" w:hAnsi="Times New Roman" w:cs="Times New Roman"/>
          <w:sz w:val="24"/>
        </w:rPr>
        <w:t>30</w:t>
      </w:r>
      <w:r>
        <w:rPr>
          <w:rFonts w:hint="eastAsia" w:ascii="Times New Roman" w:hAnsi="Times New Roman" w:cs="Times New Roman"/>
          <w:sz w:val="24"/>
        </w:rPr>
        <w:t>天内较少出现沙暴</w:t>
      </w:r>
      <w:r>
        <w:rPr>
          <w:rFonts w:hint="eastAsia"/>
          <w:sz w:val="24"/>
        </w:rPr>
        <w:t>天气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455" o:spid="_x0000_s1309" o:spt="203" style="position:absolute;left:0pt;margin-left:78pt;margin-top:19.95pt;height:283.4pt;width:283.5pt;mso-wrap-distance-bottom:0pt;mso-wrap-distance-top:0pt;z-index:251669504;mso-width-relative:margin;mso-height-relative:page;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">
            <o:lock v:ext="edit"/>
            <v:shape id="_x0000_s1310" o:spid="_x0000_s1310" o:spt="202" type="#_x0000_t202" style="position:absolute;left:15582;top:22225;height:4876;width:48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311" o:spid="_x0000_s1311" o:spt="202" type="#_x0000_t202" style="position:absolute;left:23047;top:16017;height:4877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312" o:spt="203" style="position:absolute;left:0;top:0;height:35991;width:36004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o:lock v:ext="edit"/>
              <v:group id="组合 293" o:spid="_x0000_s1313" o:spt="203" style="position:absolute;left:0;top:0;height:5669;width:5670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o:lock v:ext="edit"/>
                <v:rect id="矩形 294" o:spid="_x0000_s1314" o:spt="1" style="position:absolute;left:1;top:0;height:5669;width:5669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">
                  <v:path/>
                  <v:fill on="f" focussize="0,0"/>
                  <v:stroke weight="2.25pt" color="#1F4D78"/>
                  <v:imagedata o:title=""/>
                  <o:lock v:ext="edit"/>
                </v:rect>
                <v:group id="组合 295" o:spid="_x0000_s1315" o:spt="203" style="position:absolute;left:1;top:907;height:453;width:1134;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shape id="弧形 296" o:spid="_x0000_s1316" o:spt="100" style="position:absolute;left:2552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c1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saTHK5n0hGQswsAAAD//wMAUEsBAi0AFAAGAAgAAAAhANvh9svuAAAAhQEAABMAAAAAAAAA&#10;AAAAAAAAAAAAAFtDb250ZW50X1R5cGVzXS54bWxQSwECLQAUAAYACAAAACEAWvQsW78AAAAVAQAA&#10;CwAAAAAAAAAAAAAAAAAfAQAAX3JlbHMvLnJlbHNQSwECLQAUAAYACAAAACEADbiXN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297" o:spid="_x0000_s1317" o:spt="20" style="position:absolute;left:1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98" o:spid="_x0000_s1318" o:spt="20" style="position:absolute;left:595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299" o:spid="_x0000_s1319" o:spt="203" style="position:absolute;left:1;top:2040;height:453;width:1134;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o:lock v:ext="edit" aspectratio="t"/>
                  <v:shape id="弧形 300" o:spid="_x0000_s1320" o:spt="100" style="position:absolute;left:2552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DA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c/YwwM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1" o:spid="_x0000_s1321" o:spt="20" style="position:absolute;left:1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02" o:spid="_x0000_s1322" o:spt="20" style="position:absolute;left:5954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03" o:spid="_x0000_s1323" o:spt="203" style="position:absolute;left:2269;top:907;height:453;width:1134;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o:lock v:ext="edit" aspectratio="t"/>
                  <v:shape id="弧形 304" o:spid="_x0000_s1324" o:spt="100" style="position:absolute;left:4820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5" o:spid="_x0000_s1325" o:spt="20" style="position:absolute;left:2269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3wgAAANw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mEyhueZeATk/B8AAP//AwBQSwECLQAUAAYACAAAACEA2+H2y+4AAACFAQAAEwAAAAAAAAAAAAAA&#10;AAAAAAAAW0NvbnRlbnRfVHlwZXNdLnhtbFBLAQItABQABgAIAAAAIQBa9CxbvwAAABUBAAALAAAA&#10;AAAAAAAAAAAAAB8BAABfcmVscy8ucmVsc1BLAQItABQABgAIAAAAIQBeUpM3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06" o:spid="_x0000_s1326" o:spt="20" style="position:absolute;left:8222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1A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LnbA63M+kIyNUfAAAA//8DAFBLAQItABQABgAIAAAAIQDb4fbL7gAAAIUBAAATAAAAAAAAAAAA&#10;AAAAAAAAAABbQ29udGVudF9UeXBlc10ueG1sUEsBAi0AFAAGAAgAAAAhAFr0LFu/AAAAFQEAAAsA&#10;AAAAAAAAAAAAAAAAHwEAAF9yZWxzLy5yZWxzUEsBAi0AFAAGAAgAAAAhAK6ADUD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07" o:spid="_x0000_s1327" o:spt="203" style="position:absolute;left:2269;top:2040;height:453;width:1134;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o:lock v:ext="edit" aspectratio="t"/>
                  <v:shape id="弧形 308" o:spid="_x0000_s1328" o:spt="100" style="position:absolute;left:4820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zG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jYA8xs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9" o:spid="_x0000_s1329" o:spt="20" style="position:absolute;left:226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0" o:spid="_x0000_s1330" o:spt="20" style="position:absolute;left:8222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Zy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M4&#10;P56JR0CungAAAP//AwBQSwECLQAUAAYACAAAACEA2+H2y+4AAACFAQAAEwAAAAAAAAAAAAAAAAAA&#10;AAAAW0NvbnRlbnRfVHlwZXNdLnhtbFBLAQItABQABgAIAAAAIQBa9CxbvwAAABUBAAALAAAAAAAA&#10;AAAAAAAAAB8BAABfcmVscy8ucmVsc1BLAQItABQABgAIAAAAIQDL/KZy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1" o:spid="_x0000_s1331" o:spt="203" style="position:absolute;left:4536;top:906;height:453;width:1134;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o:lock v:ext="edit" aspectratio="t"/>
                  <v:shape id="弧形 312" o:spid="_x0000_s1332" o:spt="100" style="position:absolute;left:7087;top:90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3xxgAAANwAAAAPAAAAZHJzL2Rvd25yZXYueG1sRI/dagIx&#10;FITvC75DOEJvimZVKr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abGd8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13" o:spid="_x0000_s1333" o:spt="20" style="position:absolute;left:4536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4" o:spid="_x0000_s1334" o:spt="20" style="position:absolute;left:10489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Bx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ym8HsmHgG5+gEAAP//AwBQSwECLQAUAAYACAAAACEA2+H2y+4AAACFAQAAEwAAAAAAAAAAAAAA&#10;AAAAAAAAW0NvbnRlbnRfVHlwZXNdLnhtbFBLAQItABQABgAIAAAAIQBa9CxbvwAAABUBAAALAAAA&#10;AAAAAAAAAAAAAB8BAABfcmVscy8ucmVsc1BLAQItABQABgAIAAAAIQC0x6B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5" o:spid="_x0000_s1335" o:spt="203" style="position:absolute;left:4536;top:2040;height:453;width:1134;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o:lock v:ext="edit" aspectratio="t"/>
                  <v:shape id="弧形 316" o:spid="_x0000_s1336" o:spt="100" style="position:absolute;left:7087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vy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Foqb8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17" o:spid="_x0000_s1337" o:spt="20" style="position:absolute;left:4536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8" o:spid="_x0000_s1338" o:spt="20" style="position:absolute;left:1048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p0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O4&#10;Np6JR0CungAAAP//AwBQSwECLQAUAAYACAAAACEA2+H2y+4AAACFAQAAEwAAAAAAAAAAAAAAAAAA&#10;AAAAW0NvbnRlbnRfVHlwZXNdLnhtbFBLAQItABQABgAIAAAAIQBa9CxbvwAAABUBAAALAAAAAAAA&#10;AAAAAAAAAB8BAABfcmVscy8ucmVsc1BLAQItABQABgAIAAAAIQA1iqp0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9" o:spid="_x0000_s1339" o:spt="203" style="position:absolute;left:2836;top:356;height:453;width:1134;rotation:5898240f;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V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">
                  <o:lock v:ext="edit" aspectratio="t"/>
                  <v:shape id="弧形 320" o:spid="_x0000_s1340" o:spt="100" style="position:absolute;left:5387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yg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OENsoM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1" o:spid="_x0000_s1341" o:spt="20" style="position:absolute;left:2836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22" o:spid="_x0000_s1342" o:spt="20" style="position:absolute;left:878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23" o:spid="_x0000_s1343" o:spt="203" style="position:absolute;left:567;top:356;height:453;width:1134;rotation:5898240f;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">
                  <o:lock v:ext="edit" aspectratio="t"/>
                  <v:shape id="弧形 324" o:spid="_x0000_s1344" o:spt="100" style="position:absolute;left:3118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qj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MHuFyJh0BOf0DAAD//wMAUEsBAi0AFAAGAAgAAAAhANvh9svuAAAAhQEAABMAAAAAAAAA&#10;AAAAAAAAAAAAAFtDb250ZW50X1R5cGVzXS54bWxQSwECLQAUAAYACAAAACEAWvQsW78AAAAVAQAA&#10;CwAAAAAAAAAAAAAAAAAfAQAAX3JlbHMvLnJlbHNQSwECLQAUAAYACAAAACEAR3hqo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5" o:spid="_x0000_s1345" o:spt="20" style="position:absolute;left:567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26" o:spid="_x0000_s1346" o:spt="20" style="position:absolute;left:6520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g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sYT7mXgE5OYXAAD//wMAUEsBAi0AFAAGAAgAAAAhANvh9svuAAAAhQEAABMAAAAAAAAAAAAA&#10;AAAAAAAAAFtDb250ZW50X1R5cGVzXS54bWxQSwECLQAUAAYACAAAACEAWvQsW78AAAAVAQAACwAA&#10;AAAAAAAAAAAAAAAfAQAAX3JlbHMvLnJlbHNQSwECLQAUAAYACAAAACEA5TVRI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27" o:spid="_x0000_s1347" o:spt="203" style="position:absolute;left:1701;top:356;height:453;width:1134;rotation:5898240f;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1BxQAAANwAAAAPAAAAZHJzL2Rvd25yZXYueG1sRI9BawIx&#10;FITvBf9DeEIvpWa1oH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Dbsa1BxQAAANwAAAAP&#10;AAAAAAAAAAAAAAAAAAcCAABkcnMvZG93bnJldi54bWxQSwUGAAAAAAMAAwC3AAAA+QIAAAAA&#10;">
                  <o:lock v:ext="edit" aspectratio="t"/>
                  <v:shape id="弧形 328" o:spid="_x0000_s1348" o:spt="100" style="position:absolute;left:4252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m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xjVgps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9" o:spid="_x0000_s1349" o:spt="20" style="position:absolute;left:1701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0" o:spid="_x0000_s1350" o:spt="20" style="position:absolute;left:7654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S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Zwfz8QjILc3AAAA//8DAFBLAQItABQABgAIAAAAIQDb4fbL7gAAAIUBAAATAAAAAAAAAAAAAAAA&#10;AAAAAABbQ29udGVudF9UeXBlc10ueG1sUEsBAi0AFAAGAAgAAAAhAFr0LFu/AAAAFQEAAAsAAAAA&#10;AAAAAAAAAAAAHwEAAF9yZWxzLy5yZWxzUEsBAi0AFAAGAAgAAAAhAIBJ+h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1" o:spid="_x0000_s1351" o:spt="203" style="position:absolute;left:3969;top:356;height:453;width:1134;rotation:5898240f;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zxAAAANwAAAAPAAAAZHJzL2Rvd25yZXYueG1sRI9BawIx&#10;FITvhf6H8Aq9FM1uh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L7NBnPEAAAA3AAAAA8A&#10;AAAAAAAAAAAAAAAABwIAAGRycy9kb3ducmV2LnhtbFBLBQYAAAAAAwADALcAAAD4AgAAAAA=&#10;">
                  <o:lock v:ext="edit" aspectratio="t"/>
                  <v:shape id="弧形 332" o:spid="_x0000_s1352" o:spt="100" style="position:absolute;left:6520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33" o:spid="_x0000_s1353" o:spt="20" style="position:absolute;left:396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4" o:spid="_x0000_s1354" o:spt="20" style="position:absolute;left:9922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wR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qN4e9MPAJy8QIAAP//AwBQSwECLQAUAAYACAAAACEA2+H2y+4AAACFAQAAEwAAAAAAAAAAAAAA&#10;AAAAAAAAW0NvbnRlbnRfVHlwZXNdLnhtbFBLAQItABQABgAIAAAAIQBa9CxbvwAAABUBAAALAAAA&#10;AAAAAAAAAAAAAB8BAABfcmVscy8ucmVsc1BLAQItABQABgAIAAAAIQD/cvwR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5" o:spid="_x0000_s1355" o:spt="203" style="position:absolute;left:567;top:2607;height:453;width:1134;rotation:5898240f;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">
                  <o:lock v:ext="edit" aspectratio="t"/>
                  <v:shape id="弧形 336" o:spid="_x0000_s1356" o:spt="100" style="position:absolute;left:3118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eS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xiPc/g9k46AXPwAAAD//wMAUEsBAi0AFAAGAAgAAAAhANvh9svuAAAAhQEAABMAAAAAAAAA&#10;AAAAAAAAAAAAAFtDb250ZW50X1R5cGVzXS54bWxQSwECLQAUAAYACAAAACEAWvQsW78AAAAVAQAA&#10;CwAAAAAAAAAAAAAAAAAfAQAAX3JlbHMvLnJlbHNQSwECLQAUAAYACAAAACEAXT/Hk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37" o:spid="_x0000_s1357" o:spt="20" style="position:absolute;left:567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Jm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Bp9wP+ZeATk8g8AAP//AwBQSwECLQAUAAYACAAAACEA2+H2y+4AAACFAQAAEwAAAAAAAAAAAAAA&#10;AAAAAAAAW0NvbnRlbnRfVHlwZXNdLnhtbFBLAQItABQABgAIAAAAIQBa9CxbvwAAABUBAAALAAAA&#10;AAAAAAAAAAAAAB8BAABfcmVscy8ucmVsc1BLAQItABQABgAIAAAAIQAPoGJm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8" o:spid="_x0000_s1358" o:spt="20" style="position:absolute;left:6520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YU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Vwbz8QjILc3AAAA//8DAFBLAQItABQABgAIAAAAIQDb4fbL7gAAAIUBAAATAAAAAAAAAAAAAAAA&#10;AAAAAABbQ29udGVudF9UeXBlc10ueG1sUEsBAi0AFAAGAAgAAAAhAFr0LFu/AAAAFQEAAAsAAAAA&#10;AAAAAAAAAAAAHwEAAF9yZWxzLy5yZWxzUEsBAi0AFAAGAAgAAAAhAH4/9h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9" o:spid="_x0000_s1359" o:spt="203" style="position:absolute;left:1702;top:2607;height:453;width:1134;rotation:5898240f;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">
                  <o:lock v:ext="edit" aspectratio="t"/>
                  <v:shape id="弧形 340" o:spid="_x0000_s1360" o:spt="100" style="position:absolute;left:4253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kA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zQ/nUlHQFa/AAAA//8DAFBLAQItABQABgAIAAAAIQDb4fbL7gAAAIUBAAATAAAAAAAAAAAA&#10;AAAAAAAAAABbQ29udGVudF9UeXBlc10ueG1sUEsBAi0AFAAGAAgAAAAhAFr0LFu/AAAAFQEAAAsA&#10;AAAAAAAAAAAAAAAAHwEAAF9yZWxzLy5yZWxzUEsBAi0AFAAGAAgAAAAhAOWciQDEAAAA3AAAAA8A&#10;AAAAAAAAAAAAAAAABwIAAGRycy9kb3ducmV2LnhtbFBLBQYAAAAAAwADALcAAAD4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1" o:spid="_x0000_s1361" o:spt="20" style="position:absolute;left:1702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0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ExH8HsmHgG5+gEAAP//AwBQSwECLQAUAAYACAAAACEA2+H2y+4AAACFAQAAEwAAAAAAAAAAAAAA&#10;AAAAAAAAW0NvbnRlbnRfVHlwZXNdLnhtbFBLAQItABQABgAIAAAAIQBa9CxbvwAAABUBAAALAAAA&#10;AAAAAAAAAAAAAB8BAABfcmVscy8ucmVsc1BLAQItABQABgAIAAAAIQC3Ayz0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42" o:spid="_x0000_s1362" o:spt="20" style="position:absolute;left:7655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43" o:spid="_x0000_s1363" o:spt="203" style="position:absolute;left:2836;top:2608;height:453;width:1134;rotation:5898240f;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7i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B5VU7ixQAAANwAAAAP&#10;AAAAAAAAAAAAAAAAAAcCAABkcnMvZG93bnJldi54bWxQSwUGAAAAAAMAAwC3AAAA+QIAAAAA&#10;">
                  <o:lock v:ext="edit" aspectratio="t"/>
                  <v:shape id="弧形 344" o:spid="_x0000_s1364" o:spt="100" style="position:absolute;left:5387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5" o:spid="_x0000_s1365" o:spt="20" style="position:absolute;left:2836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r3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FTuoLfM/EIyO0dAAD//wMAUEsBAi0AFAAGAAgAAAAhANvh9svuAAAAhQEAABMAAAAAAAAAAAAA&#10;AAAAAAAAAFtDb250ZW50X1R5cGVzXS54bWxQSwECLQAUAAYACAAAACEAWvQsW78AAAAVAQAACwAA&#10;AAAAAAAAAAAAAAAfAQAAX3JlbHMvLnJlbHNQSwECLQAUAAYACAAAACEAyDgq9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46" o:spid="_x0000_s1366" o:spt="20" style="position:absolute;left:878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rSA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vC8XMHvmXgE5PYHAAD//wMAUEsBAi0AFAAGAAgAAAAhANvh9svuAAAAhQEAABMAAAAAAAAAAAAA&#10;AAAAAAAAAFtDb250ZW50X1R5cGVzXS54bWxQSwECLQAUAAYACAAAACEAWvQsW78AAAAVAQAACwAA&#10;AAAAAAAAAAAAAAAfAQAAX3JlbHMvLnJlbHNQSwECLQAUAAYACAAAACEAOOq0g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47" o:spid="_x0000_s1367" o:spt="203" style="position:absolute;left:3969;top:2608;height:453;width:1134;rotation:5898240f;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o:lock v:ext="edit" aspectratio="t"/>
                  <v:shape id="弧形 348" o:spid="_x0000_s1368" o:spt="100" style="position:absolute;left:6520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UG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7Q2nUlHQFa/AAAA//8DAFBLAQItABQABgAIAAAAIQDb4fbL7gAAAIUBAAATAAAAAAAAAAAA&#10;AAAAAAAAAABbQ29udGVudF9UeXBlc10ueG1sUEsBAi0AFAAGAAgAAAAhAFr0LFu/AAAAFQEAAAsA&#10;AAAAAAAAAAAAAAAAHwEAAF9yZWxzLy5yZWxzUEsBAi0AFAAGAAgAAAAhABvqhQbEAAAA3AAAAA8A&#10;AAAAAAAAAAAAAAAABwIAAGRycy9kb3ducmV2LnhtbFBLBQYAAAAAAwADALcAAAD4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9" o:spid="_x0000_s1369" o:spt="20" style="position:absolute;left:396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y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7A3+zsQjILMbAAAA//8DAFBLAQItABQABgAIAAAAIQDb4fbL7gAAAIUBAAATAAAAAAAAAAAA&#10;AAAAAAAAAABbQ29udGVudF9UeXBlc10ueG1sUEsBAi0AFAAGAAgAAAAhAFr0LFu/AAAAFQEAAAsA&#10;AAAAAAAAAAAAAAAAHwEAAF9yZWxzLy5yZWxzUEsBAi0AFAAGAAgAAAAhAEl1IP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0" o:spid="_x0000_s1370" o:spt="20" style="position:absolute;left:9922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+y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fjwTj4Bc/QIAAP//AwBQSwECLQAUAAYACAAAACEA2+H2y+4AAACFAQAAEwAAAAAAAAAAAAAAAAAA&#10;AAAAW0NvbnRlbnRfVHlwZXNdLnhtbFBLAQItABQABgAIAAAAIQBa9CxbvwAAABUBAAALAAAAAAAA&#10;AAAAAAAAAB8BAABfcmVscy8ucmVsc1BLAQItABQABgAIAAAAIQBdlh+y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1" o:spid="_x0000_s1371" o:spt="203" style="position:absolute;left:1134;top:907;height:453;width:1134;rotation:11796480f;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">
                  <o:lock v:ext="edit" aspectratio="t"/>
                  <v:shape id="弧形 352" o:spid="_x0000_s1372" o:spt="100" style="position:absolute;left:3685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QxxgAAANwAAAAPAAAAZHJzL2Rvd25yZXYueG1sRI/RagIx&#10;FETfhf5DuAVfimZrU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/9skM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53" o:spid="_x0000_s1373" o:spt="20" style="position:absolute;left:113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4" o:spid="_x0000_s1374" o:spt="20" style="position:absolute;left:7087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mx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HTKoXfM/EIyO0dAAD//wMAUEsBAi0AFAAGAAgAAAAhANvh9svuAAAAhQEAABMAAAAAAAAAAAAA&#10;AAAAAAAAAFtDb250ZW50X1R5cGVzXS54bWxQSwECLQAUAAYACAAAACEAWvQsW78AAAAVAQAACwAA&#10;AAAAAAAAAAAAAAAfAQAAX3JlbHMvLnJlbHNQSwECLQAUAAYACAAAACEAIq0Zs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5" o:spid="_x0000_s1375" o:spt="203" style="position:absolute;left:1135;top:2041;height:453;width:1134;rotation:11796480f;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<o:lock v:ext="edit" aspectratio="t"/>
                  <v:shape id="弧形 356" o:spid="_x0000_s1376" o:spt="100" style="position:absolute;left:3686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Iy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TyMc/g9k46AnP8AAAD//wMAUEsBAi0AFAAGAAgAAAAhANvh9svuAAAAhQEAABMAAAAAAAAA&#10;AAAAAAAAAAAAAFtDb250ZW50X1R5cGVzXS54bWxQSwECLQAUAAYACAAAACEAWvQsW78AAAAVAQAA&#10;CwAAAAAAAAAAAAAAAAAfAQAAX3JlbHMvLnJlbHNQSwECLQAUAAYACAAAACEAgOAiM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57" o:spid="_x0000_s1377" o:spt="20" style="position:absolute;left:1135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8" o:spid="_x0000_s1378" o:spt="20" style="position:absolute;left:7088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O0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bTwTj4Bc/QIAAP//AwBQSwECLQAUAAYACAAAACEA2+H2y+4AAACFAQAAEwAAAAAAAAAAAAAAAAAA&#10;AAAAW0NvbnRlbnRfVHlwZXNdLnhtbFBLAQItABQABgAIAAAAIQBa9CxbvwAAABUBAAALAAAAAAAA&#10;AAAAAAAAAB8BAABfcmVscy8ucmVsc1BLAQItABQABgAIAAAAIQCj4BO0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9" o:spid="_x0000_s1379" o:spt="203" style="position:absolute;left:3402;top:923;height:453;width:1134;rotation:11796480f;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">
                  <o:lock v:ext="edit" aspectratio="t"/>
                  <v:shape id="弧形 360" o:spid="_x0000_s1380" o:spt="100" style="position:absolute;left:5953;top:92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Vg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uanM+kIyPIIAAD//wMAUEsBAi0AFAAGAAgAAAAhANvh9svuAAAAhQEAABMAAAAAAAAAAAAA&#10;AAAAAAAAAFtDb250ZW50X1R5cGVzXS54bWxQSwECLQAUAAYACAAAACEAWvQsW78AAAAVAQAACwAA&#10;AAAAAAAAAAAAAAAfAQAAX3JlbHMvLnJlbHNQSwECLQAUAAYACAAAACEArinVYM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1" o:spid="_x0000_s1381" o:spt="20" style="position:absolute;left:3402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CU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XzRQr3M/EIyOIXAAD//wMAUEsBAi0AFAAGAAgAAAAhANvh9svuAAAAhQEAABMAAAAAAAAAAAAA&#10;AAAAAAAAAFtDb250ZW50X1R5cGVzXS54bWxQSwECLQAUAAYACAAAACEAWvQsW78AAAAVAQAACwAA&#10;AAAAAAAAAAAAAAAfAQAAX3JlbHMvLnJlbHNQSwECLQAUAAYACAAAACEA/LZwl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62" o:spid="_x0000_s1382" o:spt="20" style="position:absolute;left:9355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7j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uYD7mXgE5OYXAAD//wMAUEsBAi0AFAAGAAgAAAAhANvh9svuAAAAhQEAABMAAAAAAAAAAAAA&#10;AAAAAAAAAFtDb250ZW50X1R5cGVzXS54bWxQSwECLQAUAAYACAAAACEAWvQsW78AAAAVAQAACwAA&#10;AAAAAAAAAAAAAAAfAQAAX3JlbHMvLnJlbHNQSwECLQAUAAYACAAAACEADGTu4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63" o:spid="_x0000_s1383" o:spt="203" style="position:absolute;left:3403;top:2041;height:453;width:1134;rotation:11796480f;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o:lock v:ext="edit" aspectratio="t"/>
                  <v:shape id="弧形 364" o:spid="_x0000_s1384" o:spt="100" style="position:absolute;left:5954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Nj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A2v4O/M+kIyPkvAAAA//8DAFBLAQItABQABgAIAAAAIQDb4fbL7gAAAIUBAAATAAAAAAAA&#10;AAAAAAAAAAAAAABbQ29udGVudF9UeXBlc10ueG1sUEsBAi0AFAAGAAgAAAAhAFr0LFu/AAAAFQEA&#10;AAsAAAAAAAAAAAAAAAAAHwEAAF9yZWxzLy5yZWxzUEsBAi0AFAAGAAgAAAAhANES02P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5" o:spid="_x0000_s1385" o:spt="20" style="position:absolute;left:3403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X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eB5mcLvmXgE5OYHAAD//wMAUEsBAi0AFAAGAAgAAAAhANvh9svuAAAAhQEAABMAAAAAAAAAAAAA&#10;AAAAAAAAAFtDb250ZW50X1R5cGVzXS54bWxQSwECLQAUAAYACAAAACEAWvQsW78AAAAVAQAACwAA&#10;AAAAAAAAAAAAAAAfAQAAX3JlbHMvLnJlbHNQSwECLQAUAAYACAAAACEAg412l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66" o:spid="_x0000_s1386" o:spt="20" style="position:absolute;left:9356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jg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JZlsHfmXgE5OoGAAD//wMAUEsBAi0AFAAGAAgAAAAhANvh9svuAAAAhQEAABMAAAAAAAAAAAAA&#10;AAAAAAAAAFtDb250ZW50X1R5cGVzXS54bWxQSwECLQAUAAYACAAAACEAWvQsW78AAAAVAQAACwAA&#10;AAAAAAAAAAAAAAAfAQAAX3JlbHMvLnJlbHNQSwECLQAUAAYACAAAACEAc1/o4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67" o:spid="_x0000_s1387" o:spt="203" style="position:absolute;left:568;top:1473;height:453;width:1134;rotation:-5898240f;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">
                  <o:lock v:ext="edit" aspectratio="t"/>
                  <v:shape id="弧形 368" o:spid="_x0000_s1388" o:spt="100" style="position:absolute;left:3119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lm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tamM+kIyPIIAAD//wMAUEsBAi0AFAAGAAgAAAAhANvh9svuAAAAhQEAABMAAAAAAAAAAAAA&#10;AAAAAAAAAFtDb250ZW50X1R5cGVzXS54bWxQSwECLQAUAAYACAAAACEAWvQsW78AAAAVAQAACwAA&#10;AAAAAAAAAAAAAAAfAQAAX3JlbHMvLnJlbHNQSwECLQAUAAYACAAAACEAUF/ZZs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9" o:spid="_x0000_s1389" o:spt="20" style="position:absolute;left:568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yS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Uxmc7ifiUdArm4AAAD//wMAUEsBAi0AFAAGAAgAAAAhANvh9svuAAAAhQEAABMAAAAAAAAAAAAA&#10;AAAAAAAAAFtDb250ZW50X1R5cGVzXS54bWxQSwECLQAUAAYACAAAACEAWvQsW78AAAAVAQAACwAA&#10;AAAAAAAAAAAAAAAfAQAAX3JlbHMvLnJlbHNQSwECLQAUAAYACAAAACEAAsB8k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0" o:spid="_x0000_s1390" o:spt="20" style="position:absolute;left:652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PS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zo9n4hGQsycAAAD//wMAUEsBAi0AFAAGAAgAAAAhANvh9svuAAAAhQEAABMAAAAAAAAAAAAAAAAA&#10;AAAAAFtDb250ZW50X1R5cGVzXS54bWxQSwECLQAUAAYACAAAACEAWvQsW78AAAAVAQAACwAAAAAA&#10;AAAAAAAAAAAfAQAAX3JlbHMvLnJlbHNQSwECLQAUAAYACAAAACEAFiND0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1" o:spid="_x0000_s1391" o:spt="203" style="position:absolute;left:1701;top:1473;height:453;width:1134;rotation:-5898240f;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g3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8QBuZ+IR0LMrAAAA//8DAFBLAQItABQABgAIAAAAIQDb4fbL7gAAAIUBAAATAAAAAAAA&#10;AAAAAAAAAAAAAABbQ29udGVudF9UeXBlc10ueG1sUEsBAi0AFAAGAAgAAAAhAFr0LFu/AAAAFQEA&#10;AAsAAAAAAAAAAAAAAAAAHwEAAF9yZWxzLy5yZWxzUEsBAi0AFAAGAAgAAAAhAB/LCDfHAAAA3AAA&#10;AA8AAAAAAAAAAAAAAAAABwIAAGRycy9kb3ducmV2LnhtbFBLBQYAAAAAAwADALcAAAD7AgAAAAA=&#10;">
                  <o:lock v:ext="edit" aspectratio="t"/>
                  <v:shape id="弧形 372" o:spid="_x0000_s1392" o:spt="100" style="position:absolute;left:4252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73" o:spid="_x0000_s1393" o:spt="20" style="position:absolute;left:170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2l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PoYwf+ZeATk8g8AAP//AwBQSwECLQAUAAYACAAAACEA2+H2y+4AAACFAQAAEwAAAAAAAAAAAAAA&#10;AAAAAAAAW0NvbnRlbnRfVHlwZXNdLnhtbFBLAQItABQABgAIAAAAIQBa9CxbvwAAABUBAAALAAAA&#10;AAAAAAAAAAAAAB8BAABfcmVscy8ucmVsc1BLAQItABQABgAIAAAAIQDm8d2l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4" o:spid="_x0000_s1394" o:spt="20" style="position:absolute;left:7654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XR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KXxQz+zsQjILMbAAAA//8DAFBLAQItABQABgAIAAAAIQDb4fbL7gAAAIUBAAATAAAAAAAAAAAA&#10;AAAAAAAAAABbQ29udGVudF9UeXBlc10ueG1sUEsBAi0AFAAGAAgAAAAhAFr0LFu/AAAAFQEAAAsA&#10;AAAAAAAAAAAAAAAAHwEAAF9yZWxzLy5yZWxzUEsBAi0AFAAGAAgAAAAhAGkYRdH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5" o:spid="_x0000_s1395" o:spt="203" style="position:absolute;left:2836;top:1473;height:453;width:1134;rotation:-5898240f;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40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OPz1P4OxOPgJ7/AgAA//8DAFBLAQItABQABgAIAAAAIQDb4fbL7gAAAIUBAAATAAAAAAAA&#10;AAAAAAAAAAAAAABbQ29udGVudF9UeXBlc10ueG1sUEsBAi0AFAAGAAgAAAAhAFr0LFu/AAAAFQEA&#10;AAsAAAAAAAAAAAAAAAAAHwEAAF9yZWxzLy5yZWxzUEsBAi0AFAAGAAgAAAAhAGDwDjTHAAAA3AAA&#10;AA8AAAAAAAAAAAAAAAAABwIAAGRycy9kb3ducmV2LnhtbFBLBQYAAAAAAwADALcAAAD7AgAAAAA=&#10;">
                  <o:lock v:ext="edit" aspectratio="t"/>
                  <v:shape id="弧形 376" o:spid="_x0000_s1396" o:spt="100" style="position:absolute;left:5387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5S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V34xx+z6QjIOc/AAAA//8DAFBLAQItABQABgAIAAAAIQDb4fbL7gAAAIUBAAATAAAAAAAA&#10;AAAAAAAAAAAAAABbQ29udGVudF9UeXBlc10ueG1sUEsBAi0AFAAGAAgAAAAhAFr0LFu/AAAAFQEA&#10;AAsAAAAAAAAAAAAAAAAAHwEAAF9yZWxzLy5yZWxzUEsBAi0AFAAGAAgAAAAhAMtVflL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77" o:spid="_x0000_s1397" o:spt="20" style="position:absolute;left:2836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8" o:spid="_x0000_s1398" o:spt="20" style="position:absolute;left:8789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U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ro1n4hGQsycAAAD//wMAUEsBAi0AFAAGAAgAAAAhANvh9svuAAAAhQEAABMAAAAAAAAAAAAAAAAA&#10;AAAAAFtDb250ZW50X1R5cGVzXS54bWxQSwECLQAUAAYACAAAACEAWvQsW78AAAAVAQAACwAAAAAA&#10;AAAAAAAAAAAfAQAAX3JlbHMvLnJlbHNQSwECLQAUAAYACAAAACEA6FVP1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9" o:spid="_x0000_s1399" o:spt="203" style="position:absolute;left:3970;top:1475;height:453;width:1134;rotation:-5898240f;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Qx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pxf4OxOPgJ7/AgAA//8DAFBLAQItABQABgAIAAAAIQDb4fbL7gAAAIUBAAATAAAAAAAA&#10;AAAAAAAAAAAAAABbQ29udGVudF9UeXBlc10ueG1sUEsBAi0AFAAGAAgAAAAhAFr0LFu/AAAAFQEA&#10;AAsAAAAAAAAAAAAAAAAAHwEAAF9yZWxzLy5yZWxzUEsBAi0AFAAGAAgAAAAhAOG9BDHHAAAA3AAA&#10;AA8AAAAAAAAAAAAAAAAABwIAAGRycy9kb3ducmV2LnhtbFBLBQYAAAAAAwADALcAAAD7AgAAAAA=&#10;">
                  <o:lock v:ext="edit" aspectratio="t"/>
                  <v:shape id="弧形 380" o:spid="_x0000_s1400" o:spt="100" style="position:absolute;left:6521;top:14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Oa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mp/OpCMgFzcAAAD//wMAUEsBAi0AFAAGAAgAAAAhANvh9svuAAAAhQEAABMAAAAAAAAAAAAA&#10;AAAAAAAAAFtDb250ZW50X1R5cGVzXS54bWxQSwECLQAUAAYACAAAACEAWvQsW78AAAAVAQAACwAA&#10;AAAAAAAAAAAAAAAfAQAAX3JlbHMvLnJlbHNQSwECLQAUAAYACAAAACEAHiUzms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1" o:spid="_x0000_s1401" o:spt="20" style="position:absolute;left:3970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82" o:spid="_x0000_s1402" o:spt="20" style="position:absolute;left:9923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83" o:spid="_x0000_s1403" o:spt="203" style="position:absolute;left:3969;top:4875;height:454;width:1134;rotation:5898240f;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">
                  <o:lock v:ext="edit" aspectratio="t"/>
                  <v:shape id="弧形 384" o:spid="_x0000_s1404" o:spt="100" style="position:absolute;left:6520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5" o:spid="_x0000_s1405" o:spt="20" style="position:absolute;left:3969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Bt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eB5lcLvmXgE5OYHAAD//wMAUEsBAi0AFAAGAAgAAAAhANvh9svuAAAAhQEAABMAAAAAAAAAAAAA&#10;AAAAAAAAAFtDb250ZW50X1R5cGVzXS54bWxQSwECLQAUAAYACAAAACEAWvQsW78AAAAVAQAACwAA&#10;AAAAAAAAAAAAAAAfAQAAX3JlbHMvLnJlbHNQSwECLQAUAAYACAAAACEAM4GQ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86" o:spid="_x0000_s1406" o:spt="20" style="position:absolute;left:9922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4a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5O4HUmHgG5+AMAAP//AwBQSwECLQAUAAYACAAAACEA2+H2y+4AAACFAQAAEwAAAAAAAAAAAAAA&#10;AAAAAAAAW0NvbnRlbnRfVHlwZXNdLnhtbFBLAQItABQABgAIAAAAIQBa9CxbvwAAABUBAAALAAAA&#10;AAAAAAAAAAAAAB8BAABfcmVscy8ucmVsc1BLAQItABQABgAIAAAAIQDDUw4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87" o:spid="_x0000_s1407" o:spt="203" style="position:absolute;left:1703;top:4875;height:454;width:1134;rotation:5898240f;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">
                  <o:lock v:ext="edit" aspectratio="t"/>
                  <v:shape id="弧形 388" o:spid="_x0000_s1408" o:spt="100" style="position:absolute;left:4254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+c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WpvOpCMgFzcAAAD//wMAUEsBAi0AFAAGAAgAAAAhANvh9svuAAAAhQEAABMAAAAAAAAAAAAA&#10;AAAAAAAAAFtDb250ZW50X1R5cGVzXS54bWxQSwECLQAUAAYACAAAACEAWvQsW78AAAAVAQAACwAA&#10;AAAAAAAAAAAAAAAfAQAAX3JlbHMvLnJlbHNQSwECLQAUAAYACAAAACEA4FM/nM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9" o:spid="_x0000_s1409" o:spt="20" style="position:absolute;left:1703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0" o:spid="_x0000_s1410" o:spt="20" style="position:absolute;left:7656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6Uo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58cz8QjI2RMAAP//AwBQSwECLQAUAAYACAAAACEA2+H2y+4AAACFAQAAEwAAAAAAAAAAAAAAAAAA&#10;AAAAW0NvbnRlbnRfVHlwZXNdLnhtbFBLAQItABQABgAIAAAAIQBa9CxbvwAAABUBAAALAAAAAAAA&#10;AAAAAAAAAB8BAABfcmVscy8ucmVsc1BLAQItABQABgAIAAAAIQCmL6Uo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1" o:spid="_x0000_s1411" o:spt="203" style="position:absolute;left:567;top:4875;height:454;width:1134;rotation:5898240f;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lJ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CYq1lJxQAAANwAAAAP&#10;AAAAAAAAAAAAAAAAAAcCAABkcnMvZG93bnJldi54bWxQSwUGAAAAAAMAAwC3AAAA+QIAAAAA&#10;">
                  <o:lock v:ext="edit" aspectratio="t"/>
                  <v:shape id="弧形 392" o:spid="_x0000_s1412" o:spt="100" style="position:absolute;left:311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93" o:spid="_x0000_s1413" o:spt="20" style="position:absolute;left:56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4" o:spid="_x0000_s1414" o:spt="20" style="position:absolute;left:652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Mr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2wz+zsQjILMbAAAA//8DAFBLAQItABQABgAIAAAAIQDb4fbL7gAAAIUBAAATAAAAAAAAAAAA&#10;AAAAAAAAAABbQ29udGVudF9UeXBlc10ueG1sUEsBAi0AFAAGAAgAAAAhAFr0LFu/AAAAFQEAAAsA&#10;AAAAAAAAAAAAAAAAHwEAAF9yZWxzLy5yZWxzUEsBAi0AFAAGAAgAAAAhANkUoyv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5" o:spid="_x0000_s1415" o:spt="203" style="position:absolute;left:4536;top:4308;height:454;width:1134;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弧形 396" o:spid="_x0000_s1416" o:spt="100" style="position:absolute;left:7087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io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vA4zuF6Jh0BOf0FAAD//wMAUEsBAi0AFAAGAAgAAAAhANvh9svuAAAAhQEAABMAAAAAAAAA&#10;AAAAAAAAAAAAAFtDb250ZW50X1R5cGVzXS54bWxQSwECLQAUAAYACAAAACEAWvQsW78AAAAVAQAA&#10;CwAAAAAAAAAAAAAAAAAfAQAAX3JlbHMvLnJlbHNQSwECLQAUAAYACAAAACEAe1mYq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97" o:spid="_x0000_s1417" o:spt="20" style="position:absolute;left:453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8" o:spid="_x0000_s1418" o:spt="20" style="position:absolute;left:10489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ku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18Yz8QjI2RMAAP//AwBQSwECLQAUAAYACAAAACEA2+H2y+4AAACFAQAAEwAAAAAAAAAAAAAAAAAA&#10;AAAAW0NvbnRlbnRfVHlwZXNdLnhtbFBLAQItABQABgAIAAAAIQBa9CxbvwAAABUBAAALAAAAAAAA&#10;AAAAAAAAAB8BAABfcmVscy8ucmVsc1BLAQItABQABgAIAAAAIQBYWaku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9" o:spid="_x0000_s1419" o:spt="203" style="position:absolute;left:3403;top:4308;height:454;width:1134;rotation:11796480f;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">
                  <o:lock v:ext="edit" aspectratio="t"/>
                  <v:shape id="弧形 400" o:spid="_x0000_s1420" o:spt="100" style="position:absolute;left:5954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2l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s1z9pc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1" o:spid="_x0000_s1421" o:spt="20" style="position:absolute;left:340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02" o:spid="_x0000_s1422" o:spt="20" style="position:absolute;left:935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03" o:spid="_x0000_s1423" o:spt="203" style="position:absolute;left:1134;top:3174;height:454;width:1134;rotation:11796480f;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">
                  <o:lock v:ext="edit" aspectratio="t"/>
                  <v:shape id="弧形 404" o:spid="_x0000_s1424" o:spt="100" style="position:absolute;left:3685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5" o:spid="_x0000_s1425" o:spt="20" style="position:absolute;left:113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06" o:spid="_x0000_s1426" o:spt="20" style="position:absolute;left:7087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AlwwAAANw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yeD3TDwCcn0HAAD//wMAUEsBAi0AFAAGAAgAAAAhANvh9svuAAAAhQEAABMAAAAAAAAAAAAA&#10;AAAAAAAAAFtDb250ZW50X1R5cGVzXS54bWxQSwECLQAUAAYACAAAACEAWvQsW78AAAAVAQAACwAA&#10;AAAAAAAAAAAAAAAfAQAAX3JlbHMvLnJlbHNQSwECLQAUAAYACAAAACEAbirAJ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07" o:spid="_x0000_s1427" o:spt="203" style="position:absolute;left:2837;top:4875;height:454;width:1134;rotation:5898240f;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xExAAAANw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FCuPETEAAAA3AAAAA8A&#10;AAAAAAAAAAAAAAAABwIAAGRycy9kb3ducmV2LnhtbFBLBQYAAAAAAwADALcAAAD4AgAAAAA=&#10;">
                  <o:lock v:ext="edit" aspectratio="t"/>
                  <v:shape id="弧形 408" o:spid="_x0000_s1428" o:spt="100" style="position:absolute;left:538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Gj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TSrxo8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9" o:spid="_x0000_s1429" o:spt="20" style="position:absolute;left:283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0" o:spid="_x0000_s1430" o:spt="20" style="position:absolute;left:879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X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M6P&#10;Z+IRkKt/AAAA//8DAFBLAQItABQABgAIAAAAIQDb4fbL7gAAAIUBAAATAAAAAAAAAAAAAAAAAAAA&#10;AABbQ29udGVudF9UeXBlc10ueG1sUEsBAi0AFAAGAAgAAAAhAFr0LFu/AAAAFQEAAAsAAAAAAAAA&#10;AAAAAAAAHwEAAF9yZWxzLy5yZWxzUEsBAi0AFAAGAAgAAAAhAAtWaxe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1" o:spid="_x0000_s1431" o:spt="203" style="position:absolute;left:1;top:3174;height:454;width:1134;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o:lock v:ext="edit" aspectratio="t"/>
                  <v:shape id="弧形 412" o:spid="_x0000_s1432" o:spt="100" style="position:absolute;left:2552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UxgAAANwAAAAPAAAAZHJzL2Rvd25yZXYueG1sRI/dagIx&#10;FITvC75DOEJvimYVK7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qRtQl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13" o:spid="_x0000_s1433" o:spt="20" style="position:absolute;left: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Vg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4m8HsmHgG5+gEAAP//AwBQSwECLQAUAAYACAAAACEA2+H2y+4AAACFAQAAEwAAAAAAAAAAAAAA&#10;AAAAAAAAW0NvbnRlbnRfVHlwZXNdLnhtbFBLAQItABQABgAIAAAAIQBa9CxbvwAAABUBAAALAAAA&#10;AAAAAAAAAAAAAB8BAABfcmVscy8ucmVsc1BLAQItABQABgAIAAAAIQD7hPV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4" o:spid="_x0000_s1434" o:spt="20" style="position:absolute;left:595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0U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6SuH3TDwCcvcDAAD//wMAUEsBAi0AFAAGAAgAAAAhANvh9svuAAAAhQEAABMAAAAAAAAAAAAA&#10;AAAAAAAAAFtDb250ZW50X1R5cGVzXS54bWxQSwECLQAUAAYACAAAACEAWvQsW78AAAAVAQAACwAA&#10;AAAAAAAAAAAAAAAfAQAAX3JlbHMvLnJlbHNQSwECLQAUAAYACAAAACEAdG1tF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5" o:spid="_x0000_s1435" o:spt="203" style="position:absolute;left:0;top:4308;height:454;width:1134;" coordorigin="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o:lock v:ext="edit" aspectratio="t"/>
                  <v:shape id="弧形 416" o:spid="_x0000_s1436" o:spt="100" style="position:absolute;left:255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aX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1iBWl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17" o:spid="_x0000_s1437" o:spt="20" style="position:absolute;left: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Nj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SYwOtMPAJy9gQAAP//AwBQSwECLQAUAAYACAAAACEA2+H2y+4AAACFAQAAEwAAAAAAAAAAAAAA&#10;AAAAAAAAW0NvbnRlbnRfVHlwZXNdLnhtbFBLAQItABQABgAIAAAAIQBa9CxbvwAAABUBAAALAAAA&#10;AAAAAAAAAAAAAB8BAABfcmVscy8ucmVsc1BLAQItABQABgAIAAAAIQCEv/Nj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8" o:spid="_x0000_s1438" o:spt="20" style="position:absolute;left:595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cR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K6N&#10;Z+IRkKt/AAAA//8DAFBLAQItABQABgAIAAAAIQDb4fbL7gAAAIUBAAATAAAAAAAAAAAAAAAAAAAA&#10;AABbQ29udGVudF9UeXBlc10ueG1sUEsBAi0AFAAGAAgAAAAhAFr0LFu/AAAAFQEAAAsAAAAAAAAA&#10;AAAAAAAAHwEAAF9yZWxzLy5yZWxzUEsBAi0AFAAGAAgAAAAhAPUgZxG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9" o:spid="_x0000_s1439" o:spt="203" style="position:absolute;left:1135;top:4308;height:454;width:1134;rotation:11796480f;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">
                  <o:lock v:ext="edit" aspectratio="t"/>
                  <v:shape id="弧形 420" o:spid="_x0000_s1440" o:spt="100" style="position:absolute;left:3686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HF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+Omhxc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1" o:spid="_x0000_s1441" o:spt="20" style="position:absolute;left:1135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22" o:spid="_x0000_s1442" o:spt="20" style="position:absolute;left:7088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23" o:spid="_x0000_s1443" o:spt="203" style="position:absolute;left:3402;top:3174;height:454;width:1134;rotation:11796480f;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1F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qm+QT+zqQjIJdPAAAA//8DAFBLAQItABQABgAIAAAAIQDb4fbL7gAAAIUBAAATAAAAAAAAAAAA&#10;AAAAAAAAAABbQ29udGVudF9UeXBlc10ueG1sUEsBAi0AFAAGAAgAAAAhAFr0LFu/AAAAFQEAAAsA&#10;AAAAAAAAAAAAAAAAHwEAAF9yZWxzLy5yZWxzUEsBAi0AFAAGAAgAAAAhAELOXUXEAAAA3AAAAA8A&#10;AAAAAAAAAAAAAAAABwIAAGRycy9kb3ducmV2LnhtbFBLBQYAAAAAAwADALcAAAD4AgAAAAA=&#10;">
                  <o:lock v:ext="edit" aspectratio="t"/>
                  <v:shape id="弧形 424" o:spid="_x0000_s1444" o:spt="100" style="position:absolute;left:5953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5" o:spid="_x0000_s1445" o:spt="20" style="position:absolute;left:3402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26" o:spid="_x0000_s1446" o:spt="20" style="position:absolute;left:9355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xF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jGfwOhOPgFw+AQAA//8DAFBLAQItABQABgAIAAAAIQDb4fbL7gAAAIUBAAATAAAAAAAAAAAAAAAA&#10;AAAAAABbQ29udGVudF9UeXBlc10ueG1sUEsBAi0AFAAGAAgAAAAhAFr0LFu/AAAAFQEAAAsAAAAA&#10;AAAAAAAAAAAAHwEAAF9yZWxzLy5yZWxzUEsBAi0AFAAGAAgAAAAhACWfnEX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27" o:spid="_x0000_s1447" o:spt="203" style="position:absolute;left:569;top:3742;height:454;width:1134;rotation:-5898240f;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o:lock v:ext="edit" aspectratio="t"/>
                  <v:shape id="弧形 428" o:spid="_x0000_s1448" o:spt="100" style="position:absolute;left:3120;top:3742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63D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Bp+tw8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9" o:spid="_x0000_s1449" o:spt="20" style="position:absolute;left:569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0" o:spid="_x0000_s1450" o:spt="20" style="position:absolute;left:6522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d3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fnxTDwCcvMPAAD//wMAUEsBAi0AFAAGAAgAAAAhANvh9svuAAAAhQEAABMAAAAAAAAAAAAAAAAA&#10;AAAAAFtDb250ZW50X1R5cGVzXS54bWxQSwECLQAUAAYACAAAACEAWvQsW78AAAAVAQAACwAAAAAA&#10;AAAAAAAAAAAfAQAAX3JlbHMvLnJlbHNQSwECLQAUAAYACAAAACEAQOM3d8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1" o:spid="_x0000_s1451" o:spt="203" style="position:absolute;left:1703;top:3741;height:454;width:1134;rotation:-5898240f;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yS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QAeZ+IR0LM7AAAA//8DAFBLAQItABQABgAIAAAAIQDb4fbL7gAAAIUBAAATAAAAAAAA&#10;AAAAAAAAAAAAAABbQ29udGVudF9UeXBlc10ueG1sUEsBAi0AFAAGAAgAAAAhAFr0LFu/AAAAFQEA&#10;AAsAAAAAAAAAAAAAAAAAHwEAAF9yZWxzLy5yZWxzUEsBAi0AFAAGAAgAAAAhAEkLfJLHAAAA3AAA&#10;AA8AAAAAAAAAAAAAAAAABwIAAGRycy9kb3ducmV2LnhtbFBLBQYAAAAAAwADALcAAAD7AgAAAAA=&#10;">
                  <o:lock v:ext="edit" aspectratio="t"/>
                  <v:shape id="弧形 432" o:spid="_x0000_s1452" o:spt="100" style="position:absolute;left:4254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z0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+DOByJh0BOf0DAAD//wMAUEsBAi0AFAAGAAgAAAAhANvh9svuAAAAhQEAABMAAAAAAAAA&#10;AAAAAAAAAAAAAFtDb250ZW50X1R5cGVzXS54bWxQSwECLQAUAAYACAAAACEAWvQsW78AAAAVAQAA&#10;CwAAAAAAAAAAAAAAAAAfAQAAX3JlbHMvLnJlbHNQSwECLQAUAAYACAAAACEA4q4M9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33" o:spid="_x0000_s1453" o:spt="20" style="position:absolute;left:1703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kA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6N4O9MPAJy8QIAAP//AwBQSwECLQAUAAYACAAAACEA2+H2y+4AAACFAQAAEwAAAAAAAAAAAAAA&#10;AAAAAAAAW0NvbnRlbnRfVHlwZXNdLnhtbFBLAQItABQABgAIAAAAIQBa9CxbvwAAABUBAAALAAAA&#10;AAAAAAAAAAAAAB8BAABfcmVscy8ucmVsc1BLAQItABQABgAIAAAAIQCwMak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4" o:spid="_x0000_s1454" o:spt="20" style="position:absolute;left:7656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5" o:spid="_x0000_s1455" o:spt="203" style="position:absolute;left:2837;top:3741;height:454;width:1134;rotation:-5898240f;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qR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DcdwPxOPgJ7/AgAA//8DAFBLAQItABQABgAIAAAAIQDb4fbL7gAAAIUBAAATAAAAAAAA&#10;AAAAAAAAAAAAAABbQ29udGVudF9UeXBlc10ueG1sUEsBAi0AFAAGAAgAAAAhAFr0LFu/AAAAFQEA&#10;AAsAAAAAAAAAAAAAAAAAHwEAAF9yZWxzLy5yZWxzUEsBAi0AFAAGAAgAAAAhADYwepHHAAAA3AAA&#10;AA8AAAAAAAAAAAAAAAAABwIAAGRycy9kb3ducmV2LnhtbFBLBQYAAAAAAwADALcAAAD7AgAAAAA=&#10;">
                  <o:lock v:ext="edit" aspectratio="t"/>
                  <v:shape id="弧形 436" o:spid="_x0000_s1456" o:spt="100" style="position:absolute;left:5388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Qr3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DuNoe/M+kIyPkvAAAA//8DAFBLAQItABQABgAIAAAAIQDb4fbL7gAAAIUBAAATAAAAAAAA&#10;AAAAAAAAAAAAAABbQ29udGVudF9UeXBlc10ueG1sUEsBAi0AFAAGAAgAAAAhAFr0LFu/AAAAFQEA&#10;AAsAAAAAAAAAAAAAAAAAHwEAAF9yZWxzLy5yZWxzUEsBAi0AFAAGAAgAAAAhAJ2VCvf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37" o:spid="_x0000_s1457" o:spt="20" style="position:absolute;left:2837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8D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LZywL+zsQjILMbAAAA//8DAFBLAQItABQABgAIAAAAIQDb4fbL7gAAAIUBAAATAAAAAAAAAAAA&#10;AAAAAAAAAABbQ29udGVudF9UeXBlc10ueG1sUEsBAi0AFAAGAAgAAAAhAFr0LFu/AAAAFQEAAAsA&#10;AAAAAAAAAAAAAAAAHwEAAF9yZWxzLy5yZWxzUEsBAi0AFAAGAAgAAAAhAM8KrwP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8" o:spid="_x0000_s1458" o:spt="20" style="position:absolute;left:8790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tx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bXxTDwCcvMPAAD//wMAUEsBAi0AFAAGAAgAAAAhANvh9svuAAAAhQEAABMAAAAAAAAAAAAAAAAA&#10;AAAAAFtDb250ZW50X1R5cGVzXS54bWxQSwECLQAUAAYACAAAACEAWvQsW78AAAAVAQAACwAAAAAA&#10;AAAAAAAAAAAfAQAAX3JlbHMvLnJlbHNQSwECLQAUAAYACAAAACEAvpU7cc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9" o:spid="_x0000_s1459" o:spt="203" style="position:absolute;left:3969;top:3741;height:454;width:1134;rotation:-5898240f;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o:lock v:ext="edit" aspectratio="t"/>
                  <v:shape id="弧形 440" o:spid="_x0000_s1460" o:spt="100" style="position:absolute;left:6520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Rl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mp/OpCMg53cAAAD//wMAUEsBAi0AFAAGAAgAAAAhANvh9svuAAAAhQEAABMAAAAAAAAAAAAA&#10;AAAAAAAAAFtDb250ZW50X1R5cGVzXS54bWxQSwECLQAUAAYACAAAACEAWvQsW78AAAAVAQAACwAA&#10;AAAAAAAAAAAAAAAfAQAAX3JlbHMvLnJlbHNQSwECLQAUAAYACAAAACEAJTZEZc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1" o:spid="_x0000_s1461" o:spt="20" style="position:absolute;left:3969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GR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aruD3TDwCcvcDAAD//wMAUEsBAi0AFAAGAAgAAAAhANvh9svuAAAAhQEAABMAAAAAAAAAAAAA&#10;AAAAAAAAAFtDb250ZW50X1R5cGVzXS54bWxQSwECLQAUAAYACAAAACEAWvQsW78AAAAVAQAACwAA&#10;AAAAAAAAAAAAAAAfAQAAX3JlbHMvLnJlbHNQSwECLQAUAAYACAAAACEAd6nhk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42" o:spid="_x0000_s1462" o:spt="20" style="position:absolute;left:9922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43" o:spid="_x0000_s1463" o:spt="203" style="position:absolute;left:2268;top:3174;height:454;width:1134;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o:lock v:ext="edit" aspectratio="t"/>
                  <v:shape id="弧形 444" o:spid="_x0000_s1464" o:spt="100" style="position:absolute;left:4819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5" o:spid="_x0000_s1465" o:spt="20" style="position:absolute;left:2268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S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QMzzPxCMj5AwAA//8DAFBLAQItABQABgAIAAAAIQDb4fbL7gAAAIUBAAATAAAAAAAAAAAAAAAA&#10;AAAAAABbQ29udGVudF9UeXBlc10ueG1sUEsBAi0AFAAGAAgAAAAhAFr0LFu/AAAAFQEAAAsAAAAA&#10;AAAAAAAAAAAAHwEAAF9yZWxzLy5yZWxzUEsBAi0AFAAGAAgAAAAhAAiS55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46" o:spid="_x0000_s1466" o:spt="20" style="position:absolute;left:822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47" o:spid="_x0000_s1467" o:spt="203" style="position:absolute;left:2270;top:4308;height:454;width:1134;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o:lock v:ext="edit" aspectratio="t"/>
                  <v:shape id="弧形 448" o:spid="_x0000_s1468" o:spt="100" style="position:absolute;left:482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hj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WpvOpCMg53cAAAD//wMAUEsBAi0AFAAGAAgAAAAhANvh9svuAAAAhQEAABMAAAAAAAAAAAAA&#10;AAAAAAAAAFtDb250ZW50X1R5cGVzXS54bWxQSwECLQAUAAYACAAAACEAWvQsW78AAAAVAQAACwAA&#10;AAAAAAAAAAAAAAAfAQAAX3JlbHMvLnJlbHNQSwECLQAUAAYACAAAACEA20BIY8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9" o:spid="_x0000_s1469" o:spt="20" style="position:absolute;left:227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50" o:spid="_x0000_s1470" o:spt="20" style="position:absolute;left:822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51" o:spid="_x0000_s1471" o:spt="203" style="position:absolute;left:4536;top:3174;height:454;width:1134;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o:lock v:ext="edit" aspectratio="t"/>
                  <v:shape id="弧形 452" o:spid="_x0000_s1472" o:spt="100" style="position:absolute;left:7087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lUxgAAANwAAAAPAAAAZHJzL2Rvd25yZXYueG1sRI/RagIx&#10;FETfhf5DuAVfimYrV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P3HpV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53" o:spid="_x0000_s1473" o:spt="20" style="position:absolute;left:4536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g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kG6eoLfM/EIyO0dAAD//wMAUEsBAi0AFAAGAAgAAAAhANvh9svuAAAAhQEAABMAAAAAAAAAAAAA&#10;AAAAAAAAAFtDb250ZW50X1R5cGVzXS54bWxQSwECLQAUAAYACAAAACEAWvQsW78AAAAVAQAACwAA&#10;AAAAAAAAAAAAAAAfAQAAX3JlbHMvLnJlbHNQSwECLQAUAAYACAAAACEAbe5Mo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54" o:spid="_x0000_s1474" o:spt="20" style="position:absolute;left:10489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TU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EKzzPxCMj5AwAA//8DAFBLAQItABQABgAIAAAAIQDb4fbL7gAAAIUBAAATAAAAAAAAAAAAAAAA&#10;AAAAAABbQ29udGVudF9UeXBlc10ueG1sUEsBAi0AFAAGAAgAAAAhAFr0LFu/AAAAFQEAAAsAAAAA&#10;AAAAAAAAAAAAHwEAAF9yZWxzLy5yZWxzUEsBAi0AFAAGAAgAAAAhAOIH1N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</v:group>
              <v:shape id="文本框 212" o:spid="_x0000_s1475" o:spt="202" type="#_x0000_t202" style="position:absolute;left:1512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OP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AKwDj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476" o:spt="202" type="#_x0000_t202" style="position:absolute;left:2646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YU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jOFvB3Jh0BvboDAAD//wMAUEsBAi0AFAAGAAgAAAAhANvh9svuAAAAhQEAABMAAAAAAAAAAAAA&#10;AAAAAAAAAFtDb250ZW50X1R5cGVzXS54bWxQSwECLQAUAAYACAAAACEAWvQsW78AAAAVAQAACwAA&#10;AAAAAAAAAAAAAAAfAQAAX3JlbHMvLnJlbHNQSwECLQAUAAYACAAAACEAb+CmF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477" o:spt="202" type="#_x0000_t202" style="position:absolute;left:3780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Jm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Hn8yZ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478" o:spt="202" type="#_x0000_t202" style="position:absolute;left:4915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5f9wwAAANwAAAAPAAAAZHJzL2Rvd25yZXYueG1sRI9Ba8JA&#10;FITvhf6H5RW81Y1F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cTOX/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479" o:spt="202" type="#_x0000_t202" style="position:absolute;left:351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480" o:spt="202" type="#_x0000_t202" style="position:absolute;left:1474;top:1365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481" o:spt="202" type="#_x0000_t202" style="position:absolute;left:2586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8x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sfvPM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482" o:spt="202" type="#_x0000_t202" style="position:absolute;left:4764;top:1367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483" o:spt="202" type="#_x0000_t202" style="position:absolute;left:200;top:2523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484" o:spt="202" type="#_x0000_t202" style="position:absolute;left:1229;top:2545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485" o:spt="202" type="#_x0000_t202" style="position:absolute;left:2454;top:2512;height:768;width:8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486" o:spt="202" type="#_x0000_t202" style="position:absolute;left:3402;top:1376;height:768;width:10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487" o:spt="202" type="#_x0000_t202" style="position:absolute;left:4627;top:2494;height:768;width:100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1A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v19dQ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488" o:spt="202" type="#_x0000_t202" style="position:absolute;left:34;top:3588;height:768;width:9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IA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q7xiAM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489" o:spt="202" type="#_x0000_t202" style="position:absolute;left:1289;top:3588;height:768;width:7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ns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NCJZ7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229" o:spid="_x0000_s1490" o:spt="202" type="#_x0000_t202" style="position:absolute;left:3457;top:3628;height:768;width:94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491" o:spt="202" type="#_x0000_t202" style="position:absolute;left:4705;top:3615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QD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Ox9Br9n0hHQ6wcAAAD//wMAUEsBAi0AFAAGAAgAAAAhANvh9svuAAAAhQEAABMAAAAAAAAAAAAA&#10;AAAAAAAAAFtDb250ZW50X1R5cGVzXS54bWxQSwECLQAUAAYACAAAACEAWvQsW78AAAAVAQAACwAA&#10;AAAAAAAAAAAAAAAfAQAAX3JlbHMvLnJlbHNQSwECLQAUAAYACAAAACEA1IdkA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492" o:spt="202" type="#_x0000_t202" style="position:absolute;left:65;top:4762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493" o:spt="202" type="#_x0000_t202" style="position:absolute;left:1424;top:4762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494" o:spt="202" type="#_x0000_t202" style="position:absolute;left:2544;top:4737;height:768;width:71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495" o:spt="202" type="#_x0000_t202" style="position:absolute;left:3527;top:4762;height:768;width:9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496" o:spid="_x0000_s1496" o:spt="202" type="#_x0000_t202" style="position:absolute;left:1143;top:762;height:4876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497" o:spid="_x0000_s1497" o:spt="202" type="#_x0000_t202" style="position:absolute;left:30480;top:29718;height:4876;width:4502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ins w:id="2" w:author="lenovo" w:date="2020-08-27T07:04:00Z"/>
          <w:rFonts w:hint="eastAsia"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五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玩家个数：</w:t>
      </w:r>
      <w:r>
        <w:rPr>
          <w:position w:val="-6"/>
        </w:rPr>
        <w:object>
          <v:shape id="_x0000_i1025" o:spt="75" type="#_x0000_t75" style="height:14.5pt;width:27.9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</w:p>
        </w:tc>
        <w:tc>
          <w:tcPr>
            <w:tcW w:w="73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498" o:spid="_x0000_s1498" o:spt="202" type="#_x0000_t202" style="position:absolute;left:0pt;margin-left:200.25pt;margin-top:75pt;height:38.35pt;width:38.2pt;mso-wrap-distance-bottom:0pt;mso-wrap-distance-top:0pt;z-index:2516715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pict>
          <v:shape id="_x0000_s1499" o:spid="_x0000_s1499" o:spt="202" type="#_x0000_t202" style="position:absolute;left:0pt;margin-left:318.75pt;margin-top:125.25pt;height:38.35pt;width:35.45pt;mso-wrap-distance-bottom:0pt;mso-wrap-distance-top:0pt;mso-wrap-style:none;z-index:25167257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终点</w:t>
                  </w:r>
                </w:p>
                <w:p>
                  <w:pPr>
                    <w:pStyle w:val="10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pict>
          <v:shape id="_x0000_s1500" o:spid="_x0000_s1500" o:spt="202" type="#_x0000_t202" style="position:absolute;left:0pt;margin-left:87.75pt;margin-top:209.25pt;height:38.35pt;width:38.2pt;mso-wrap-distance-bottom:0pt;mso-wrap-distance-top:0pt;z-index:2516705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  <w:r>
        <w:pict>
          <v:group id="_x0000_s1501" o:spid="_x0000_s1501" o:spt="203" style="position:absolute;left:0pt;margin-left:32.25pt;margin-top:15.15pt;height:256.55pt;width:350.3pt;mso-wrap-distance-bottom:0pt;mso-wrap-distance-top:0pt;z-index:251673600;mso-width-relative:page;mso-height-relative:page;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">
            <o:lock v:ext="edit"/>
            <v:group id="组合 513" o:spid="_x0000_s1502" o:spt="203" style="position:absolute;left:0;top:0;height:8453;width:13649;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<o:lock v:ext="edit"/>
              <v:shape id="任意多边形 521" o:spid="_x0000_s1503" style="position:absolute;left:0;top:0;height:7299;width:11982;v-text-anchor:middle;" filled="f" stroked="t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r7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OxnA/E4+AzG4AAAD//wMAUEsBAi0AFAAGAAgAAAAhANvh9svuAAAAhQEAABMAAAAAAAAA&#10;AAAAAAAAAAAAAFtDb250ZW50X1R5cGVzXS54bWxQSwECLQAUAAYACAAAACEAWvQsW78AAAAVAQAA&#10;CwAAAAAAAAAAAAAAAAAfAQAAX3JlbHMvLnJlbHNQSwECLQAUAAYACAAAACEAQRjK+8YAAADcAAAA&#10;DwAAAAAAAAAAAAAAAAAHAgAAZHJzL2Rvd25yZXYueG1sUEsFBgAAAAADAAMAtwAAAPoCAAAAAA==&#10;" path="m4380865,0l0,2625725,1805940,4634865,6404610,4330065,7608570,1878965,4380865,0xe">
                <v:path arrowok="t" o:connecttype="custom" o:connectlocs="6899,0;0,4135;2844,7299;10086,6819;11982,2959;6899,0" o:connectangles="0,0,0,0,0,0"/>
                <v:fill on="f" focussize="0,0"/>
                <v:stroke weight="1pt" color="#1F4D78" joinstyle="miter"/>
                <v:imagedata o:title=""/>
                <o:lock v:ext="edit"/>
              </v:shape>
              <v:line id="直接连接符 524" o:spid="_x0000_s1504" o:spt="20" style="position:absolute;left:1028;top:4249;flip:y;height:1017;width:236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E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iIcjeJ4JR0DOHwAAAP//AwBQSwECLQAUAAYACAAAACEA2+H2y+4AAACFAQAAEwAAAAAAAAAA&#10;AAAAAAAAAAAAW0NvbnRlbnRfVHlwZXNdLnhtbFBLAQItABQABgAIAAAAIQBa9CxbvwAAABUBAAAL&#10;AAAAAAAAAAAAAAAAAB8BAABfcmVscy8ucmVsc1BLAQItABQABgAIAAAAIQDCYfzE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5" o:spid="_x0000_s1505" o:spt="20" style="position:absolute;left:3370;top:3427;flip:y;height:822;width:54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STTBB5nwhGQizsAAAD//wMAUEsBAi0AFAAGAAgAAAAhANvh9svuAAAAhQEAABMAAAAAAAAA&#10;AAAAAAAAAAAAAFtDb250ZW50X1R5cGVzXS54bWxQSwECLQAUAAYACAAAACEAWvQsW78AAAAVAQAA&#10;CwAAAAAAAAAAAAAAAAAfAQAAX3JlbHMvLnJlbHNQSwECLQAUAAYACAAAACEArS1ZX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6" o:spid="_x0000_s1506" o:spt="20" style="position:absolute;left:3918;top:1794;height:1633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7" o:spid="_x0000_s1507" o:spt="20" style="position:absolute;left:2833;top:4843;flip:y;height:2456;width:103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8" o:spid="_x0000_s1508" o:spt="20" style="position:absolute;left:3370;top:4238;flip:x y;height:605;width:50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9" o:spid="_x0000_s1509" o:spt="20" style="position:absolute;left:5814;top:5209;flip:x y;height:1873;width:4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S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Vcw++ZdATk9g4AAP//AwBQSwECLQAUAAYACAAAACEA2+H2y+4AAACFAQAAEwAAAAAAAAAA&#10;AAAAAAAAAAAAW0NvbnRlbnRfVHlwZXNdLnhtbFBLAQItABQABgAIAAAAIQBa9CxbvwAAABUBAAAL&#10;AAAAAAAAAAAAAAAAAB8BAABfcmVscy8ucmVsc1BLAQItABQABgAIAAAAIQDk4ZsS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0" o:spid="_x0000_s1510" o:spt="20" style="position:absolute;left:3872;top:4843;height:354;width:195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1" o:spid="_x0000_s1511" o:spt="20" style="position:absolute;left:5814;top:4752;flip:y;height:445;width:58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mB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BXz8mB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2" o:spid="_x0000_s1512" o:spt="20" style="position:absolute;left:6385;top:4352;flip:y;height:366;width:492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3" o:spid="_x0000_s1513" o:spt="20" style="position:absolute;left:3929;top:1794;height:1165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j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CFKZSj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4" o:spid="_x0000_s1514" o:spt="20" style="position:absolute;left:6385;top:2947;flip:y;height:1771;width:12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oZ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kH8OobbmXAE5OwKAAD//wMAUEsBAi0AFAAGAAgAAAAhANvh9svuAAAAhQEAABMAAAAAAAAA&#10;AAAAAAAAAAAAAFtDb250ZW50X1R5cGVzXS54bWxQSwECLQAUAAYACAAAACEAWvQsW78AAAAVAQAA&#10;CwAAAAAAAAAAAAAAAAAfAQAAX3JlbHMvLnJlbHNQSwECLQAUAAYACAAAACEAR7hqGc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5" o:spid="_x0000_s1515" o:spt="20" style="position:absolute;left:3929;top:2947;flip:y;height:480;width:2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+C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iIcxvM6EIyDnTwAAAP//AwBQSwECLQAUAAYACAAAACEA2+H2y+4AAACFAQAAEwAAAAAAAAAA&#10;AAAAAAAAAAAAW0NvbnRlbnRfVHlwZXNdLnhtbFBLAQItABQABgAIAAAAIQBa9CxbvwAAABUBAAAL&#10;AAAAAAAAAAAAAAAAAB8BAABfcmVscy8ucmVsc1BLAQItABQABgAIAAAAIQAo9M+C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6" o:spid="_x0000_s1516" o:spt="20" style="position:absolute;left:6511;top:2045;flip:y;height:902;width:83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H1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niYwONMOAJycgcAAP//AwBQSwECLQAUAAYACAAAACEA2+H2y+4AAACFAQAAEwAAAAAAAAAA&#10;AAAAAAAAAAAAW0NvbnRlbnRfVHlwZXNdLnhtbFBLAQItABQABgAIAAAAIQBa9CxbvwAAABUBAAAL&#10;AAAAAAAAAAAAAAAAAB8BAABfcmVscy8ucmVsc1BLAQItABQABgAIAAAAIQDYJlH1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7" o:spid="_x0000_s1517" o:spt="20" style="position:absolute;left:5037;top:1131;height:868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Kg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D6EpKg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8" o:spid="_x0000_s1518" o:spt="20" style="position:absolute;left:5375;top:1999;flip:y;height:469;width:53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A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4jfwtpwJhwBufoDAAD//wMAUEsBAi0AFAAGAAgAAAAhANvh9svuAAAAhQEAABMAAAAAAAAAAAAA&#10;AAAAAAAAAFtDb250ZW50X1R5cGVzXS54bWxQSwECLQAUAAYACAAAACEAWvQsW78AAAAVAQAACwAA&#10;AAAAAAAAAAAAAAAfAQAAX3JlbHMvLnJlbHNQSwECLQAUAAYACAAAACEAxvVgHMMAAADcAAAADwAA&#10;AAAAAAAAAAAAAAAHAgAAZHJzL2Rvd25yZXYueG1sUEsFBgAAAAADAAMAtwAAAPc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9" o:spid="_x0000_s1519" o:spt="20" style="position:absolute;left:5677;top:731;height:354;width:132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0" o:spid="_x0000_s1520" o:spt="20" style="position:absolute;left:7002;top:1074;flip:x y;height:994;width:3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1" o:spid="_x0000_s1521" o:spt="20" style="position:absolute;left:7345;top:1714;flip:y;height:354;width:248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QAAANwAAAAPAAAAZHJzL2Rvd25yZXYueG1sRI9Bi8Iw&#10;FITvgv8hvIW9aaps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APybr8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2" o:spid="_x0000_s1522" o:spt="20" style="position:absolute;left:6522;top:2959;height:217;width:8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J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5M4e9MPAIyvwEAAP//AwBQSwECLQAUAAYACAAAACEA2+H2y+4AAACFAQAAEwAAAAAAAAAA&#10;AAAAAAAAAAAAW0NvbnRlbnRfVHlwZXNdLnhtbFBLAQItABQABgAIAAAAIQBa9CxbvwAAABUBAAAL&#10;AAAAAAAAAAAAAAAAAB8BAABfcmVscy8ucmVsc1BLAQItABQABgAIAAAAIQCyY0JF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3" o:spid="_x0000_s1523" o:spt="20" style="position:absolute;left:7390;top:3176;height:1382;width:124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4" o:spid="_x0000_s1524" o:spt="20" style="position:absolute;left:7390;top:2742;flip:y;height:422;width:17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4sEA/s+EIyCnfwAAAP//AwBQSwECLQAUAAYACAAAACEA2+H2y+4AAACFAQAAEwAAAAAAAAAA&#10;AAAAAAAAAAAAW0NvbnRlbnRfVHlwZXNdLnhtbFBLAQItABQABgAIAAAAIQBa9CxbvwAAABUBAAAL&#10;AAAAAAAAAAAAAAAAAB8BAABfcmVscy8ucmVsc1BLAQItABQABgAIAAAAIQAfvhlk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5" o:spid="_x0000_s1525" o:spt="20" style="position:absolute;left:9081;top:1805;flip:x y;height:937;width:2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6" o:spid="_x0000_s1526" o:spt="20" style="position:absolute;left:9081;top:2742;height:1724;width:7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</v:group>
            <v:shape id="文本框 32" o:spid="_x0000_s1527" o:spt="202" type="#_x0000_t202" style="position:absolute;left:2015;top:3815;height:986;width:73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528" o:spt="202" type="#_x0000_t202" style="position:absolute;left:4777;top:2548;height:986;width:66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529" o:spt="202" type="#_x0000_t202" style="position:absolute;left:5439;top:4186;height:986;width:60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530" o:spt="202" type="#_x0000_t202" style="position:absolute;left:4820;top:6603;height:986;width:11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531" o:spt="202" type="#_x0000_t202" style="position:absolute;left:8737;top:6260;height:986;width:111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532" o:spt="202" type="#_x0000_t202" style="position:absolute;left:7722;top:4054;height:986;width:50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533" o:spt="202" type="#_x0000_t202" style="position:absolute;left:5254;top:1459;height:986;width:86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534" o:spt="202" type="#_x0000_t202" style="position:absolute;left:8224;top:679;height:1149;width:11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535" o:spt="202" type="#_x0000_t202" style="position:absolute;left:8418;top:2377;height:1787;width:13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536" o:spt="202" type="#_x0000_t202" style="position:absolute;left:9309;top:3560;height:1185;width:11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六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玩家个数：</w:t>
      </w:r>
      <w:r>
        <w:rPr>
          <w:position w:val="-6"/>
        </w:rPr>
        <w:object>
          <v:shape id="_x0000_i1026" o:spt="75" type="#_x0000_t75" style="height:14.5pt;width:26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30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1000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玩家仅知道当天的天气状况，但已知</w:t>
      </w:r>
      <w:r>
        <w:rPr>
          <w:rFonts w:ascii="Times New Roman" w:hAnsi="Times New Roman" w:cs="Times New Roman"/>
          <w:sz w:val="24"/>
        </w:rPr>
        <w:t>30</w:t>
      </w:r>
      <w:r>
        <w:rPr>
          <w:rFonts w:hint="eastAsia" w:ascii="Times New Roman" w:hAnsi="Times New Roman" w:cs="Times New Roman"/>
          <w:sz w:val="24"/>
        </w:rPr>
        <w:t>天内较少出现沙暴气候。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559" o:spid="_x0000_s1537" o:spt="203" style="position:absolute;left:0pt;margin-left:78pt;margin-top:19.95pt;height:283.4pt;width:283.5pt;mso-wrap-distance-bottom:0pt;mso-wrap-distance-top:0pt;z-index:251674624;mso-width-relative:margin;mso-height-relative:page;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">
            <o:lock v:ext="edit"/>
            <v:shape id="_x0000_s1538" o:spid="_x0000_s1538" o:spt="202" type="#_x0000_t202" style="position:absolute;left:15582;top:22225;height:4876;width:48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tA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sUzz&#10;05l0BPTmBQAA//8DAFBLAQItABQABgAIAAAAIQDb4fbL7gAAAIUBAAATAAAAAAAAAAAAAAAAAAAA&#10;AABbQ29udGVudF9UeXBlc10ueG1sUEsBAi0AFAAGAAgAAAAhAFr0LFu/AAAAFQEAAAsAAAAAAAAA&#10;AAAAAAAAHwEAAF9yZWxzLy5yZWxzUEsBAi0AFAAGAAgAAAAhAFiE+0C+AAAA3AAAAA8AAAAAAAAA&#10;AAAAAAAABwIAAGRycy9kb3ducmV2LnhtbFBLBQYAAAAAAwADALcAAADy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539" o:spid="_x0000_s1539" o:spt="202" type="#_x0000_t202" style="position:absolute;left:23047;top:16017;height:4877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7b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VDr9n0hHQ5R0AAP//AwBQSwECLQAUAAYACAAAACEA2+H2y+4AAACFAQAAEwAAAAAAAAAAAAAA&#10;AAAAAAAAW0NvbnRlbnRfVHlwZXNdLnhtbFBLAQItABQABgAIAAAAIQBa9CxbvwAAABUBAAALAAAA&#10;AAAAAAAAAAAAAB8BAABfcmVscy8ucmVsc1BLAQItABQABgAIAAAAIQA3yF7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540" o:spt="203" style="position:absolute;left:0;top:0;height:35991;width:36004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o:lock v:ext="edit"/>
              <v:group id="组合 563" o:spid="_x0000_s1541" o:spt="203" style="position:absolute;left:0;top:0;height:5669;width:5670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o:lock v:ext="edit"/>
                <v:rect id="矩形 564" o:spid="_x0000_s1542" o:spt="1" style="position:absolute;left:1;top:0;height:5669;width:5669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">
                  <v:path/>
                  <v:fill on="f" focussize="0,0"/>
                  <v:stroke weight="2.25pt" color="#1F4D78"/>
                  <v:imagedata o:title=""/>
                  <o:lock v:ext="edit"/>
                </v:rect>
                <v:group id="组合 565" o:spid="_x0000_s1543" o:spt="203" style="position:absolute;left:1;top:907;height:453;width:1134;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o:lock v:ext="edit" aspectratio="t"/>
                  <v:shape id="弧形 566" o:spid="_x0000_s1544" o:spt="100" style="position:absolute;left:2552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67" o:spid="_x0000_s1545" o:spt="20" style="position:absolute;left:1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+D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J0tYbfM/EIyO0dAAD//wMAUEsBAi0AFAAGAAgAAAAhANvh9svuAAAAhQEAABMAAAAAAAAAAAAA&#10;AAAAAAAAAFtDb250ZW50X1R5cGVzXS54bWxQSwECLQAUAAYACAAAACEAWvQsW78AAAAVAQAACwAA&#10;AAAAAAAAAAAAAAAfAQAAX3JlbHMvLnJlbHNQSwECLQAUAAYACAAAACEAqliPg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68" o:spid="_x0000_s1546" o:spt="20" style="position:absolute;left:595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x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p&#10;Nq6NZ+IRkPkvAAAA//8DAFBLAQItABQABgAIAAAAIQDb4fbL7gAAAIUBAAATAAAAAAAAAAAAAAAA&#10;AAAAAABbQ29udGVudF9UeXBlc10ueG1sUEsBAi0AFAAGAAgAAAAhAFr0LFu/AAAAFQEAAAsAAAAA&#10;AAAAAAAAAAAAHwEAAF9yZWxzLy5yZWxzUEsBAi0AFAAGAAgAAAAhANvHG/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69" o:spid="_x0000_s1547" o:spt="203" style="position:absolute;left:1;top:2040;height:453;width:1134;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o:lock v:ext="edit" aspectratio="t"/>
                  <v:shape id="弧形 570" o:spid="_x0000_s1548" o:spt="100" style="position:absolute;left:2552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1" o:spid="_x0000_s1549" o:spt="20" style="position:absolute;left:1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Sx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6WwEv2fiEZCrHwAAAP//AwBQSwECLQAUAAYACAAAACEA2+H2y+4AAACFAQAAEwAAAAAAAAAAAAAA&#10;AAAAAAAAW0NvbnRlbnRfVHlwZXNdLnhtbFBLAQItABQABgAIAAAAIQBa9CxbvwAAABUBAAALAAAA&#10;AAAAAAAAAAAAAB8BAABfcmVscy8ucmVsc1BLAQItABQABgAIAAAAIQDPJCS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72" o:spid="_x0000_s1550" o:spt="20" style="position:absolute;left:5954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73" o:spid="_x0000_s1551" o:spt="203" style="position:absolute;left:2269;top:907;height:453;width:1134;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o:lock v:ext="edit" aspectratio="t"/>
                  <v:shape id="弧形 574" o:spid="_x0000_s1552" o:spt="100" style="position:absolute;left:4820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5" o:spid="_x0000_s1553" o:spt="20" style="position:absolute;left:2269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48" o:spid="_x0000_s1554" o:spt="20" style="position:absolute;left:8222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275" o:spid="_x0000_s1555" o:spt="203" style="position:absolute;left:2269;top:2040;height:453;width:1134;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o:lock v:ext="edit" aspectratio="t"/>
                  <v:shape id="弧形 283" o:spid="_x0000_s1556" o:spt="100" style="position:absolute;left:4820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287" o:spid="_x0000_s1557" o:spt="20" style="position:absolute;left:226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89" o:spid="_x0000_s1558" o:spt="20" style="position:absolute;left:8222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76" o:spid="_x0000_s1559" o:spt="203" style="position:absolute;left:4536;top:906;height:453;width:1134;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o:lock v:ext="edit" aspectratio="t"/>
                  <v:shape id="弧形 577" o:spid="_x0000_s1560" o:spt="100" style="position:absolute;left:7087;top:90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8" o:spid="_x0000_s1561" o:spt="20" style="position:absolute;left:4536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79" o:spid="_x0000_s1562" o:spt="20" style="position:absolute;left:10489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0" o:spid="_x0000_s1563" o:spt="203" style="position:absolute;left:4536;top:2040;height:453;width:1134;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o:lock v:ext="edit" aspectratio="t"/>
                  <v:shape id="弧形 581" o:spid="_x0000_s1564" o:spt="100" style="position:absolute;left:7087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82" o:spid="_x0000_s1565" o:spt="20" style="position:absolute;left:4536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83" o:spid="_x0000_s1566" o:spt="20" style="position:absolute;left:1048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6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SBdPcPvmXgE5OYHAAD//wMAUEsBAi0AFAAGAAgAAAAhANvh9svuAAAAhQEAABMAAAAAAAAAAAAA&#10;AAAAAAAAAFtDb250ZW50X1R5cGVzXS54bWxQSwECLQAUAAYACAAAACEAWvQsW78AAAAVAQAACwAA&#10;AAAAAAAAAAAAAAAfAQAAX3JlbHMvLnJlbHNQSwECLQAUAAYACAAAACEAZW9ve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4" o:spid="_x0000_s1567" o:spt="203" style="position:absolute;left:2836;top:356;height:453;width:1134;rotation:5898240f;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70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">
                  <o:lock v:ext="edit" aspectratio="t"/>
                  <v:shape id="弧形 585" o:spid="_x0000_s1568" o:spt="100" style="position:absolute;left:5387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86" o:spid="_x0000_s1569" o:spt="20" style="position:absolute;left:2836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87" o:spid="_x0000_s1570" o:spt="20" style="position:absolute;left:878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8" o:spid="_x0000_s1571" o:spt="203" style="position:absolute;left:567;top:356;height:453;width:1134;rotation:5898240f;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">
                  <o:lock v:ext="edit" aspectratio="t"/>
                  <v:shape id="弧形 589" o:spid="_x0000_s1572" o:spt="100" style="position:absolute;left:3118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0" o:spid="_x0000_s1573" o:spt="20" style="position:absolute;left:567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fQ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fnxTDwCcvMPAAD//wMAUEsBAi0AFAAGAAgAAAAhANvh9svuAAAAhQEAABMAAAAAAAAAAAAAAAAA&#10;AAAAAFtDb250ZW50X1R5cGVzXS54bWxQSwECLQAUAAYACAAAACEAWvQsW78AAAAVAQAACwAAAAAA&#10;AAAAAAAAAAAfAQAAX3JlbHMvLnJlbHNQSwECLQAUAAYACAAAACEAEGRn0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1" o:spid="_x0000_s1574" o:spt="20" style="position:absolute;left:6520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92" o:spid="_x0000_s1575" o:spt="203" style="position:absolute;left:1701;top:356;height:453;width:1134;rotation:5898240f;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">
                  <o:lock v:ext="edit" aspectratio="t"/>
                  <v:shape id="弧形 593" o:spid="_x0000_s1576" o:spt="100" style="position:absolute;left:4252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4" o:spid="_x0000_s1577" o:spt="20" style="position:absolute;left:1701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5" o:spid="_x0000_s1578" o:spt="20" style="position:absolute;left:7654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96" o:spid="_x0000_s1579" o:spt="203" style="position:absolute;left:3969;top:356;height:453;width:1134;rotation:5898240f;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">
                  <o:lock v:ext="edit" aspectratio="t"/>
                  <v:shape id="弧形 597" o:spid="_x0000_s1580" o:spt="100" style="position:absolute;left:6520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8" o:spid="_x0000_s1581" o:spt="20" style="position:absolute;left:396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vW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bXxTDwCcvMPAAD//wMAUEsBAi0AFAAGAAgAAAAhANvh9svuAAAAhQEAABMAAAAAAAAAAAAAAAAA&#10;AAAAAFtDb250ZW50X1R5cGVzXS54bWxQSwECLQAUAAYACAAAACEAWvQsW78AAAAVAQAACwAAAAAA&#10;AAAAAAAAAAAfAQAAX3JlbHMvLnJlbHNQSwECLQAUAAYACAAAACEA7hJr1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9" o:spid="_x0000_s1582" o:spt="20" style="position:absolute;left:9922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0" o:spid="_x0000_s1583" o:spt="203" style="position:absolute;left:567;top:2607;height:453;width:1134;rotation:5898240f;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rR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uanM+kIyPULAAD//wMAUEsBAi0AFAAGAAgAAAAhANvh9svuAAAAhQEAABMAAAAAAAAAAAAAAAAA&#10;AAAAAFtDb250ZW50X1R5cGVzXS54bWxQSwECLQAUAAYACAAAACEAWvQsW78AAAAVAQAACwAAAAAA&#10;AAAAAAAAAAAfAQAAX3JlbHMvLnJlbHNQSwECLQAUAAYACAAAACEAcoPK0cAAAADcAAAADwAAAAAA&#10;AAAAAAAAAAAHAgAAZHJzL2Rvd25yZXYueG1sUEsFBgAAAAADAAMAtwAAAPQCAAAAAA==&#10;">
                  <o:lock v:ext="edit" aspectratio="t"/>
                  <v:shape id="弧形 601" o:spid="_x0000_s1584" o:spt="100" style="position:absolute;left:3118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02" o:spid="_x0000_s1585" o:spt="20" style="position:absolute;left:567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03" o:spid="_x0000_s1586" o:spt="20" style="position:absolute;left:6520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1c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J59gy3M+kIyNUfAAAA//8DAFBLAQItABQABgAIAAAAIQDb4fbL7gAAAIUBAAATAAAAAAAAAAAA&#10;AAAAAAAAAABbQ29udGVudF9UeXBlc10ueG1sUEsBAi0AFAAGAAgAAAAhAFr0LFu/AAAAFQEAAAsA&#10;AAAAAAAAAAAAAAAAHwEAAF9yZWxzLy5yZWxzUEsBAi0AFAAGAAgAAAAhANOZDVz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4" o:spid="_x0000_s1587" o:spt="203" style="position:absolute;left:1702;top:2607;height:453;width:1134;rotation:5898240f;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zS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zd7gfiYdAbn4AwAA//8DAFBLAQItABQABgAIAAAAIQDb4fbL7gAAAIUBAAATAAAAAAAAAAAA&#10;AAAAAAAAAABbQ29udGVudF9UeXBlc10ueG1sUEsBAi0AFAAGAAgAAAAhAFr0LFu/AAAAFQEAAAsA&#10;AAAAAAAAAAAAAAAAHwEAAF9yZWxzLy5yZWxzUEsBAi0AFAAGAAgAAAAhAA24zNLEAAAA3AAAAA8A&#10;AAAAAAAAAAAAAAAABwIAAGRycy9kb3ducmV2LnhtbFBLBQYAAAAAAwADALcAAAD4AgAAAAA=&#10;">
                  <o:lock v:ext="edit" aspectratio="t"/>
                  <v:shape id="弧形 605" o:spid="_x0000_s1588" o:spt="100" style="position:absolute;left:4253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06" o:spid="_x0000_s1589" o:spt="20" style="position:absolute;left:1702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7E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SeF+Jh4BufkFAAD//wMAUEsBAi0AFAAGAAgAAAAhANvh9svuAAAAhQEAABMAAAAAAAAAAAAA&#10;AAAAAAAAAFtDb250ZW50X1R5cGVzXS54bWxQSwECLQAUAAYACAAAACEAWvQsW78AAAAVAQAACwAA&#10;AAAAAAAAAAAAAAAfAQAAX3JlbHMvLnJlbHNQSwECLQAUAAYACAAAACEAw+6ux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07" o:spid="_x0000_s1590" o:spt="20" style="position:absolute;left:7655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tf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nEygeeZeATk/B8AAP//AwBQSwECLQAUAAYACAAAACEA2+H2y+4AAACFAQAAEwAAAAAAAAAAAAAA&#10;AAAAAAAAW0NvbnRlbnRfVHlwZXNdLnhtbFBLAQItABQABgAIAAAAIQBa9CxbvwAAABUBAAALAAAA&#10;AAAAAAAAAAAAAB8BAABfcmVscy8ucmVsc1BLAQItABQABgAIAAAAIQCsogtf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8" o:spid="_x0000_s1591" o:spt="203" style="position:absolute;left:2836;top:2608;height:453;width:1134;rotation:5898240f;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cbX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tamM+kIyPULAAD//wMAUEsBAi0AFAAGAAgAAAAhANvh9svuAAAAhQEAABMAAAAAAAAAAAAAAAAA&#10;AAAAAFtDb250ZW50X1R5cGVzXS54bWxQSwECLQAUAAYACAAAACEAWvQsW78AAAAVAQAACwAAAAAA&#10;AAAAAAAAAAAfAQAAX3JlbHMvLnJlbHNQSwECLQAUAAYACAAAACEAjPXG18AAAADcAAAADwAAAAAA&#10;AAAAAAAAAAAHAgAAZHJzL2Rvd25yZXYueG1sUEsFBgAAAAADAAMAtwAAAPQCAAAAAA==&#10;">
                  <o:lock v:ext="edit" aspectratio="t"/>
                  <v:shape id="弧形 609" o:spid="_x0000_s1592" o:spt="100" style="position:absolute;left:5387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0" o:spid="_x0000_s1593" o:spt="20" style="position:absolute;left:2836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X2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/HgmHgG5/gUAAP//AwBQSwECLQAUAAYACAAAACEA2+H2y+4AAACFAQAAEwAAAAAAAAAAAAAAAAAA&#10;AAAAW0NvbnRlbnRfVHlwZXNdLnhtbFBLAQItABQABgAIAAAAIQBa9CxbvwAAABUBAAALAAAAAAAA&#10;AAAAAAAAAB8BAABfcmVscy8ucmVsc1BLAQItABQABgAIAAAAIQCmkgX2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1" o:spid="_x0000_s1594" o:spt="20" style="position:absolute;left:878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12" o:spid="_x0000_s1595" o:spt="203" style="position:absolute;left:3969;top:2608;height:453;width:1134;rotation:5898240f;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fg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awyOfweyYdAbl5AAAA//8DAFBLAQItABQABgAIAAAAIQDb4fbL7gAAAIUBAAATAAAAAAAAAAAA&#10;AAAAAAAAAABbQ29udGVudF9UeXBlc10ueG1sUEsBAi0AFAAGAAgAAAAhAFr0LFu/AAAAFQEAAAsA&#10;AAAAAAAAAAAAAAAAHwEAAF9yZWxzLy5yZWxzUEsBAi0AFAAGAAgAAAAhAGjEZ+DEAAAA3AAAAA8A&#10;AAAAAAAAAAAAAAAABwIAAGRycy9kb3ducmV2LnhtbFBLBQYAAAAAAwADALcAAAD4AgAAAAA=&#10;">
                  <o:lock v:ext="edit" aspectratio="t"/>
                  <v:shape id="弧形 613" o:spid="_x0000_s1596" o:spt="100" style="position:absolute;left:6520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vu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eSje/g9k46AnP8AAAD//wMAUEsBAi0AFAAGAAgAAAAhANvh9svuAAAAhQEAABMAAAAAAAAA&#10;AAAAAAAAAAAAAFtDb250ZW50X1R5cGVzXS54bWxQSwECLQAUAAYACAAAACEAWvQsW78AAAAVAQAA&#10;CwAAAAAAAAAAAAAAAAAfAQAAX3JlbHMvLnJlbHNQSwECLQAUAAYACAAAACEAa5Ob7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4" o:spid="_x0000_s1597" o:spt="20" style="position:absolute;left:396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5" o:spid="_x0000_s1598" o:spt="20" style="position:absolute;left:9922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Zu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WMLvmXgEZPkDAAD//wMAUEsBAi0AFAAGAAgAAAAhANvh9svuAAAAhQEAABMAAAAAAAAAAAAA&#10;AAAAAAAAAFtDb250ZW50X1R5cGVzXS54bWxQSwECLQAUAAYACAAAACEAWvQsW78AAAAVAQAACwAA&#10;AAAAAAAAAAAAAAAfAQAAX3JlbHMvLnJlbHNQSwECLQAUAAYACAAAACEAtuWmb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16" o:spid="_x0000_s1599" o:spt="203" style="position:absolute;left:1134;top:907;height:453;width:1134;rotation:11796480f;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">
                  <o:lock v:ext="edit" aspectratio="t"/>
                  <v:shape id="弧形 617" o:spid="_x0000_s1600" o:spt="100" style="position:absolute;left:3685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8" o:spid="_x0000_s1601" o:spt="20" style="position:absolute;left:113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nw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2ngmHgG5/gUAAP//AwBQSwECLQAUAAYACAAAACEA2+H2y+4AAACFAQAAEwAAAAAAAAAAAAAAAAAA&#10;AAAAW0NvbnRlbnRfVHlwZXNdLnhtbFBLAQItABQABgAIAAAAIQBa9CxbvwAAABUBAAALAAAAAAAA&#10;AAAAAAAAAB8BAABfcmVscy8ucmVsc1BLAQItABQABgAIAAAAIQBY5Anw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9" o:spid="_x0000_s1602" o:spt="20" style="position:absolute;left:7087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xr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Fs8g7XM/EIyMUFAAD//wMAUEsBAi0AFAAGAAgAAAAhANvh9svuAAAAhQEAABMAAAAAAAAAAAAA&#10;AAAAAAAAAFtDb250ZW50X1R5cGVzXS54bWxQSwECLQAUAAYACAAAACEAWvQsW78AAAAVAQAACwAA&#10;AAAAAAAAAAAAAAAfAQAAX3JlbHMvLnJlbHNQSwECLQAUAAYACAAAACEAN6isa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0" o:spid="_x0000_s1603" o:spt="203" style="position:absolute;left:1135;top:2041;height:453;width:1134;rotation:11796480f;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o:lock v:ext="edit" aspectratio="t"/>
                  <v:shape id="弧形 621" o:spid="_x0000_s1604" o:spt="100" style="position:absolute;left:3686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22" o:spid="_x0000_s1605" o:spt="20" style="position:absolute;left:1135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23" o:spid="_x0000_s1606" o:spt="20" style="position:absolute;left:7088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E8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WC5eIb7mXgE5OYXAAD//wMAUEsBAi0AFAAGAAgAAAAhANvh9svuAAAAhQEAABMAAAAAAAAAAAAA&#10;AAAAAAAAAFtDb250ZW50X1R5cGVzXS54bWxQSwECLQAUAAYACAAAACEAWvQsW78AAAAVAQAACwAA&#10;AAAAAAAAAAAAAAAfAQAAX3JlbHMvLnJlbHNQSwECLQAUAAYACAAAACEAmCxRP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4" o:spid="_x0000_s1607" o:spt="203" style="position:absolute;left:3402;top:923;height:453;width:1134;rotation:11796480f;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">
                  <o:lock v:ext="edit" aspectratio="t"/>
                  <v:shape id="弧形 625" o:spid="_x0000_s1608" o:spt="100" style="position:absolute;left:5953;top:92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26" o:spid="_x0000_s1609" o:spt="20" style="position:absolute;left:3402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Kk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I5T+D8Tj4BcPAEAAP//AwBQSwECLQAUAAYACAAAACEA2+H2y+4AAACFAQAAEwAAAAAAAAAAAAAA&#10;AAAAAAAAW0NvbnRlbnRfVHlwZXNdLnhtbFBLAQItABQABgAIAAAAIQBa9CxbvwAAABUBAAALAAAA&#10;AAAAAAAAAAAAAB8BAABfcmVscy8ucmVsc1BLAQItABQABgAIAAAAIQCIW/Kk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27" o:spid="_x0000_s1610" o:spt="20" style="position:absolute;left:9355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8" o:spid="_x0000_s1611" o:spt="203" style="position:absolute;left:3403;top:2041;height:453;width:1134;rotation:11796480f;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HV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rU1n0hGQqzcAAAD//wMAUEsBAi0AFAAGAAgAAAAhANvh9svuAAAAhQEAABMAAAAAAAAAAAAAAAAA&#10;AAAAAFtDb250ZW50X1R5cGVzXS54bWxQSwECLQAUAAYACAAAACEAWvQsW78AAAAVAQAACwAAAAAA&#10;AAAAAAAAAAAfAQAAX3JlbHMvLnJlbHNQSwECLQAUAAYACAAAACEA4a6h1cAAAADcAAAADwAAAAAA&#10;AAAAAAAAAAAHAgAAZHJzL2Rvd25yZXYueG1sUEsFBgAAAAADAAMAtwAAAPQCAAAAAA==&#10;">
                  <o:lock v:ext="edit" aspectratio="t"/>
                  <v:shape id="弧形 629" o:spid="_x0000_s1612" o:spt="100" style="position:absolute;left:5954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a5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vLxBK5n0hGQswsAAAD//wMAUEsBAi0AFAAGAAgAAAAhANvh9svuAAAAhQEAABMAAAAAAAAA&#10;AAAAAAAAAAAAAFtDb250ZW50X1R5cGVzXS54bWxQSwECLQAUAAYACAAAACEAWvQsW78AAAAVAQAA&#10;CwAAAAAAAAAAAAAAAAAfAQAAX3JlbHMvLnJlbHNQSwECLQAUAAYACAAAACEAxBdmu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0" o:spid="_x0000_s1613" o:spt="20" style="position:absolute;left:3403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mW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X48E4+A3P4BAAD//wMAUEsBAi0AFAAGAAgAAAAhANvh9svuAAAAhQEAABMAAAAAAAAAAAAAAAAA&#10;AAAAAFtDb250ZW50X1R5cGVzXS54bWxQSwECLQAUAAYACAAAACEAWvQsW78AAAAVAQAACwAAAAAA&#10;AAAAAAAAAAAfAQAAX3JlbHMvLnJlbHNQSwECLQAUAAYACAAAACEA7SdZl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1" o:spid="_x0000_s1614" o:spt="20" style="position:absolute;left:9356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wN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WLeQr3M/EIyOIXAAD//wMAUEsBAi0AFAAGAAgAAAAhANvh9svuAAAAhQEAABMAAAAAAAAAAAAA&#10;AAAAAAAAAFtDb250ZW50X1R5cGVzXS54bWxQSwECLQAUAAYACAAAACEAWvQsW78AAAAVAQAACwAA&#10;AAAAAAAAAAAAAAAfAQAAX3JlbHMvLnJlbHNQSwECLQAUAAYACAAAACEAgmv8D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32" o:spid="_x0000_s1615" o:spt="203" style="position:absolute;left:568;top:1473;height:453;width:1134;rotation:-5898240f;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">
                  <o:lock v:ext="edit" aspectratio="t"/>
                  <v:shape id="弧形 633" o:spid="_x0000_s1616" o:spt="100" style="position:absolute;left:3119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eO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8jHY/g9k46AXPwAAAD//wMAUEsBAi0AFAAGAAgAAAAhANvh9svuAAAAhQEAABMAAAAAAAAA&#10;AAAAAAAAAAAAAFtDb250ZW50X1R5cGVzXS54bWxQSwECLQAUAAYACAAAACEAWvQsW78AAAAVAQAA&#10;CwAAAAAAAAAAAAAAAAAfAQAAX3JlbHMvLnJlbHNQSwECLQAUAAYACAAAACEAICbHj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4" o:spid="_x0000_s1617" o:spt="20" style="position:absolute;left:568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+V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6XsLvmXgE5PYHAAD//wMAUEsBAi0AFAAGAAgAAAAhANvh9svuAAAAhQEAABMAAAAAAAAAAAAA&#10;AAAAAAAAAFtDb250ZW50X1R5cGVzXS54bWxQSwECLQAUAAYACAAAACEAWvQsW78AAAAVAQAACwAA&#10;AAAAAAAAAAAAAAAfAQAAX3JlbHMvLnJlbHNQSwECLQAUAAYACAAAACEAkhxfl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5" o:spid="_x0000_s1618" o:spt="20" style="position:absolute;left:652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oO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WD5nMLvmXgE5OYHAAD//wMAUEsBAi0AFAAGAAgAAAAhANvh9svuAAAAhQEAABMAAAAAAAAAAAAA&#10;AAAAAAAAAFtDb250ZW50X1R5cGVzXS54bWxQSwECLQAUAAYACAAAACEAWvQsW78AAAAVAQAACwAA&#10;AAAAAAAAAAAAAAAfAQAAX3JlbHMvLnJlbHNQSwECLQAUAAYACAAAACEA/VD6D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36" o:spid="_x0000_s1619" o:spt="203" style="position:absolute;left:1701;top:1473;height:453;width:1134;rotation:-5898240f;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">
                  <o:lock v:ext="edit" aspectratio="t"/>
                  <v:shape id="弧形 637" o:spid="_x0000_s1620" o:spt="100" style="position:absolute;left:4252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GN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3Rh+z6QjIOc/AAAA//8DAFBLAQItABQABgAIAAAAIQDb4fbL7gAAAIUBAAATAAAAAAAA&#10;AAAAAAAAAAAAAABbQ29udGVudF9UeXBlc10ueG1sUEsBAi0AFAAGAAgAAAAhAFr0LFu/AAAAFQEA&#10;AAsAAAAAAAAAAAAAAAAAHwEAAF9yZWxzLy5yZWxzUEsBAi0AFAAGAAgAAAAhAF8dwY3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8" o:spid="_x0000_s1621" o:spt="20" style="position:absolute;left:170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WQ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W08E4+A3P4BAAD//wMAUEsBAi0AFAAGAAgAAAAhANvh9svuAAAAhQEAABMAAAAAAAAAAAAAAAAA&#10;AAAAAFtDb250ZW50X1R5cGVzXS54bWxQSwECLQAUAAYACAAAACEAWvQsW78AAAAVAQAACwAAAAAA&#10;AAAAAAAAAAAfAQAAX3JlbHMvLnJlbHNQSwECLQAUAAYACAAAACEAE1FVk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9" o:spid="_x0000_s1622" o:spt="20" style="position:absolute;left:7654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cwmc7ifiUdArm4AAAD//wMAUEsBAi0AFAAGAAgAAAAhANvh9svuAAAAhQEAABMAAAAAAAAAAAAA&#10;AAAAAAAAAFtDb250ZW50X1R5cGVzXS54bWxQSwECLQAUAAYACAAAACEAWvQsW78AAAAVAQAACwAA&#10;AAAAAAAAAAAAAAAfAQAAX3JlbHMvLnJlbHNQSwECLQAUAAYACAAAACEAfB3wC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0" o:spid="_x0000_s1623" o:spt="203" style="position:absolute;left:2836;top:1473;height:453;width:1134;rotation:-5898240f;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SV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lIs6PZ+IR0PkvAAAA//8DAFBLAQItABQABgAIAAAAIQDb4fbL7gAAAIUBAAATAAAAAAAAAAAA&#10;AAAAAAAAAABbQ29udGVudF9UeXBlc10ueG1sUEsBAi0AFAAGAAgAAAAhAFr0LFu/AAAAFQEAAAsA&#10;AAAAAAAAAAAAAAAAHwEAAF9yZWxzLy5yZWxzUEsBAi0AFAAGAAgAAAAhANOFxJXEAAAA3AAAAA8A&#10;AAAAAAAAAAAAAAAABwIAAGRycy9kb3ducmV2LnhtbFBLBQYAAAAAAwADALcAAAD4AgAAAAA=&#10;">
                  <o:lock v:ext="edit" aspectratio="t"/>
                  <v:shape id="弧形 641" o:spid="_x0000_s1624" o:spt="100" style="position:absolute;left:5387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8f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eT3I/g9k46AnP8AAAD//wMAUEsBAi0AFAAGAAgAAAAhANvh9svuAAAAhQEAABMAAAAAAAAA&#10;AAAAAAAAAAAAAFtDb250ZW50X1R5cGVzXS54bWxQSwECLQAUAAYACAAAACEAWvQsW78AAAAVAQAA&#10;CwAAAAAAAAAAAAAAAAAfAQAAX3JlbHMvLnJlbHNQSwECLQAUAAYACAAAACEA576PH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42" o:spid="_x0000_s1625" o:spt="20" style="position:absolute;left:2836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EH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TcbwOhOPgFw+AQAA//8DAFBLAQItABQABgAIAAAAIQDb4fbL7gAAAIUBAAATAAAAAAAAAAAAAAAA&#10;AAAAAABbQ29udGVudF9UeXBlc10ueG1sUEsBAi0AFAAGAAgAAAAhAFr0LFu/AAAAFQEAAAsAAAAA&#10;AAAAAAAAAAAAHwEAAF9yZWxzLy5yZWxzUEsBAi0AFAAGAAgAAAAhACq/EQf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43" o:spid="_x0000_s1626" o:spt="20" style="position:absolute;left:8789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Sc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aPsPvmXgE5PYHAAD//wMAUEsBAi0AFAAGAAgAAAAhANvh9svuAAAAhQEAABMAAAAAAAAAAAAA&#10;AAAAAAAAAFtDb250ZW50X1R5cGVzXS54bWxQSwECLQAUAAYACAAAACEAWvQsW78AAAAVAQAACwAA&#10;AAAAAAAAAAAAAAAfAQAAX3JlbHMvLnJlbHNQSwECLQAUAAYACAAAACEARfO0n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4" o:spid="_x0000_s1627" o:spt="203" style="position:absolute;left:3970;top:1475;height:453;width:1134;rotation:-5898240f;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">
                  <o:lock v:ext="edit" aspectratio="t"/>
                  <v:shape id="弧形 645" o:spid="_x0000_s1628" o:spt="100" style="position:absolute;left:6521;top:14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46" o:spid="_x0000_s1629" o:spt="20" style="position:absolute;left:3970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47" o:spid="_x0000_s1630" o:spt="20" style="position:absolute;left:9923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Kf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J1+gR/Z+IRkPkNAAD//wMAUEsBAi0AFAAGAAgAAAAhANvh9svuAAAAhQEAABMAAAAAAAAAAAAA&#10;AAAAAAAAAFtDb250ZW50X1R5cGVzXS54bWxQSwECLQAUAAYACAAAACEAWvQsW78AAAAVAQAACwAA&#10;AAAAAAAAAAAAAAAfAQAAX3JlbHMvLnJlbHNQSwECLQAUAAYACAAAACEAOsiy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8" o:spid="_x0000_s1631" o:spt="203" style="position:absolute;left:3969;top:4875;height:454;width:1134;rotation:5898240f;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8XwQAAANwAAAAPAAAAZHJzL2Rvd25yZXYueG1sRE/LagIx&#10;FN0X/IdwC90UzVhE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BqffxfBAAAA3AAAAA8AAAAA&#10;AAAAAAAAAAAABwIAAGRycy9kb3ducmV2LnhtbFBLBQYAAAAAAwADALcAAAD1AgAAAAA=&#10;">
                  <o:lock v:ext="edit" aspectratio="t"/>
                  <v:shape id="弧形 649" o:spid="_x0000_s1632" o:spt="100" style="position:absolute;left:6520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0" o:spid="_x0000_s1633" o:spt="20" style="position:absolute;left:3969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w2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M6PZ+IRkPkvAAAA//8DAFBLAQItABQABgAIAAAAIQDb4fbL7gAAAIUBAAATAAAAAAAAAAAAAAAA&#10;AAAAAABbQ29udGVudF9UeXBlc10ueG1sUEsBAi0AFAAGAAgAAAAhAFr0LFu/AAAAFQEAAAsAAAAA&#10;AAAAAAAAAAAAHwEAAF9yZWxzLy5yZWxzUEsBAi0AFAAGAAgAAAAhADD4vDb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1" o:spid="_x0000_s1634" o:spt="20" style="position:absolute;left:9922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mt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XMDvmXgEZPkDAAD//wMAUEsBAi0AFAAGAAgAAAAhANvh9svuAAAAhQEAABMAAAAAAAAAAAAA&#10;AAAAAAAAAFtDb250ZW50X1R5cGVzXS54bWxQSwECLQAUAAYACAAAACEAWvQsW78AAAAVAQAACwAA&#10;AAAAAAAAAAAAAAAfAQAAX3JlbHMvLnJlbHNQSwECLQAUAAYACAAAACEAX7QZr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52" o:spid="_x0000_s1635" o:spt="203" style="position:absolute;left:1703;top:4875;height:454;width:1134;rotation:5898240f;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">
                  <o:lock v:ext="edit" aspectratio="t"/>
                  <v:shape id="弧形 653" o:spid="_x0000_s1636" o:spt="100" style="position:absolute;left:4254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Iu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eTjB/g9k46AnP8AAAD//wMAUEsBAi0AFAAGAAgAAAAhANvh9svuAAAAhQEAABMAAAAAAAAA&#10;AAAAAAAAAAAAAFtDb250ZW50X1R5cGVzXS54bWxQSwECLQAUAAYACAAAACEAWvQsW78AAAAVAQAA&#10;CwAAAAAAAAAAAAAAAAAfAQAAX3JlbHMvLnJlbHNQSwECLQAUAAYACAAAACEA/fkiL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4" o:spid="_x0000_s1637" o:spt="20" style="position:absolute;left:1703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5" o:spid="_x0000_s1638" o:spt="20" style="position:absolute;left:7656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56" o:spid="_x0000_s1639" o:spt="203" style="position:absolute;left:567;top:4875;height:454;width:1134;rotation:5898240f;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">
                  <o:lock v:ext="edit" aspectratio="t"/>
                  <v:shape id="弧形 657" o:spid="_x0000_s1640" o:spt="100" style="position:absolute;left:311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8" o:spid="_x0000_s1641" o:spt="20" style="position:absolute;left:56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Aw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K6NZ+IRkPkvAAAA//8DAFBLAQItABQABgAIAAAAIQDb4fbL7gAAAIUBAAATAAAAAAAAAAAAAAAA&#10;AAAAAABbQ29udGVudF9UeXBlc10ueG1sUEsBAi0AFAAGAAgAAAAhAFr0LFu/AAAAFQEAAAsAAAAA&#10;AAAAAAAAAAAAHwEAAF9yZWxzLy5yZWxzUEsBAi0AFAAGAAgAAAAhAM6OsDD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9" o:spid="_x0000_s1642" o:spt="20" style="position:absolute;left:652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Wr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EqfYbfM/EIyO0dAAD//wMAUEsBAi0AFAAGAAgAAAAhANvh9svuAAAAhQEAABMAAAAAAAAAAAAA&#10;AAAAAAAAAFtDb250ZW50X1R5cGVzXS54bWxQSwECLQAUAAYACAAAACEAWvQsW78AAAAVAQAACwAA&#10;AAAAAAAAAAAAAAAfAQAAX3JlbHMvLnJlbHNQSwECLQAUAAYACAAAACEAocIVq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0" o:spid="_x0000_s1643" o:spt="203" style="position:absolute;left:4536;top:4308;height:454;width:1134;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o:lock v:ext="edit" aspectratio="t"/>
                  <v:shape id="弧形 661" o:spid="_x0000_s1644" o:spt="100" style="position:absolute;left:7087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62" o:spid="_x0000_s1645" o:spt="20" style="position:absolute;left:453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1n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KZj+D8Tj4BcPAEAAP//AwBQSwECLQAUAAYACAAAACEA2+H2y+4AAACFAQAAEwAAAAAAAAAAAAAA&#10;AAAAAAAAW0NvbnRlbnRfVHlwZXNdLnhtbFBLAQItABQABgAIAAAAIQBa9CxbvwAAABUBAAALAAAA&#10;AAAAAAAAAAAAAB8BAABfcmVscy8ucmVsc1BLAQItABQABgAIAAAAIQBhCk1n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63" o:spid="_x0000_s1646" o:spt="20" style="position:absolute;left:10489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j8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Ism8HfmXgE5OoGAAD//wMAUEsBAi0AFAAGAAgAAAAhANvh9svuAAAAhQEAABMAAAAAAAAAAAAA&#10;AAAAAAAAAFtDb250ZW50X1R5cGVzXS54bWxQSwECLQAUAAYACAAAACEAWvQsW78AAAAVAQAACwAA&#10;AAAAAAAAAAAAAAAfAQAAX3JlbHMvLnJlbHNQSwECLQAUAAYACAAAACEADkbo/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4" o:spid="_x0000_s1647" o:spt="203" style="position:absolute;left:3403;top:4308;height:454;width:1134;rotation:11796480f;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">
                  <o:lock v:ext="edit" aspectratio="t"/>
                  <v:shape id="弧形 665" o:spid="_x0000_s1648" o:spt="100" style="position:absolute;left:5954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66" o:spid="_x0000_s1649" o:spt="20" style="position:absolute;left:340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k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TeF+Jh4BufkFAAD//wMAUEsBAi0AFAAGAAgAAAAhANvh9svuAAAAhQEAABMAAAAAAAAAAAAA&#10;AAAAAAAAAFtDb250ZW50X1R5cGVzXS54bWxQSwECLQAUAAYACAAAACEAWvQsW78AAAAVAQAACwAA&#10;AAAAAAAAAAAAAAAfAQAAX3JlbHMvLnJlbHNQSwECLQAUAAYACAAAACEAHjFLZ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67" o:spid="_x0000_s1650" o:spt="20" style="position:absolute;left:935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8" o:spid="_x0000_s1651" o:spt="203" style="position:absolute;left:1134;top:3174;height:454;width:1134;rotation:11796480f;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<o:lock v:ext="edit" aspectratio="t"/>
                  <v:shape id="弧形 669" o:spid="_x0000_s1652" o:spt="100" style="position:absolute;left:3685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0" o:spid="_x0000_s1653" o:spt="20" style="position:absolute;left:113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eBW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fjwTj4Bc/QIAAP//AwBQSwECLQAUAAYACAAAACEA2+H2y+4AAACFAQAAEwAAAAAAAAAAAAAAAAAA&#10;AAAAW0NvbnRlbnRfVHlwZXNdLnhtbFBLAQItABQABgAIAAAAIQBa9CxbvwAAABUBAAALAAAAAAAA&#10;AAAAAAAAAB8BAABfcmVscy8ucmVsc1BLAQItABQABgAIAAAAIQB7TeBW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1" o:spid="_x0000_s1654" o:spt="20" style="position:absolute;left:7087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72" o:spid="_x0000_s1655" o:spt="203" style="position:absolute;left:2837;top:4875;height:454;width:1134;rotation:5898240f;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">
                  <o:lock v:ext="edit" aspectratio="t"/>
                  <v:shape id="弧形 673" o:spid="_x0000_s1656" o:spt="100" style="position:absolute;left:538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5O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+A5+z6QjIOc/AAAA//8DAFBLAQItABQABgAIAAAAIQDb4fbL7gAAAIUBAAATAAAAAAAA&#10;AAAAAAAAAAAAAABbQ29udGVudF9UeXBlc10ueG1sUEsBAi0AFAAGAAgAAAAhAFr0LFu/AAAAFQEA&#10;AAsAAAAAAAAAAAAAAAAAHwEAAF9yZWxzLy5yZWxzUEsBAi0AFAAGAAgAAAAhALZMfk7HAAAA3AAA&#10;AA8AAAAAAAAAAAAAAAAABwIAAGRycy9kb3ducmV2LnhtbFBLBQYAAAAAAwADALcAAAD7AgAAAAA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4" o:spid="_x0000_s1657" o:spt="20" style="position:absolute;left:283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ZV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L1Uwp/Z+IRkPkNAAD//wMAUEsBAi0AFAAGAAgAAAAhANvh9svuAAAAhQEAABMAAAAAAAAAAAAA&#10;AAAAAAAAAFtDb250ZW50X1R5cGVzXS54bWxQSwECLQAUAAYACAAAACEAWvQsW78AAAAVAQAACwAA&#10;AAAAAAAAAAAAAAAfAQAAX3JlbHMvLnJlbHNQSwECLQAUAAYACAAAACEABHbmV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5" o:spid="_x0000_s1658" o:spt="20" style="position:absolute;left:879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PO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LVOoXfM/EIyO0dAAD//wMAUEsBAi0AFAAGAAgAAAAhANvh9svuAAAAhQEAABMAAAAAAAAAAAAA&#10;AAAAAAAAAFtDb250ZW50X1R5cGVzXS54bWxQSwECLQAUAAYACAAAACEAWvQsW78AAAAVAQAACwAA&#10;AAAAAAAAAAAAAAAfAQAAX3JlbHMvLnJlbHNQSwECLQAUAAYACAAAACEAazpDz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76" o:spid="_x0000_s1659" o:spt="203" style="position:absolute;left:1;top:3174;height:454;width:1134;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o:lock v:ext="edit" aspectratio="t"/>
                  <v:shape id="弧形 677" o:spid="_x0000_s1660" o:spt="100" style="position:absolute;left:2552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8" o:spid="_x0000_s1661" o:spt="20" style="position:absolute;left: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xQ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bTwTj4Bc/QIAAP//AwBQSwECLQAUAAYACAAAACEA2+H2y+4AAACFAQAAEwAAAAAAAAAAAAAAAAAA&#10;AAAAW0NvbnRlbnRfVHlwZXNdLnhtbFBLAQItABQABgAIAAAAIQBa9CxbvwAAABUBAAALAAAAAAAA&#10;AAAAAAAAAB8BAABfcmVscy8ucmVsc1BLAQItABQABgAIAAAAIQCFO+xQ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9" o:spid="_x0000_s1662" o:spt="20" style="position:absolute;left:595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0" o:spid="_x0000_s1663" o:spt="203" style="position:absolute;left:0;top:4308;height:454;width:1134;" coordorigin="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o:lock v:ext="edit" aspectratio="t"/>
                  <v:shape id="弧形 681" o:spid="_x0000_s1664" o:spt="100" style="position:absolute;left:255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82" o:spid="_x0000_s1665" o:spt="20" style="position:absolute;left: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83" o:spid="_x0000_s1666" o:spt="20" style="position:absolute;left:595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4G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mO4XUmHgG5+AMAAP//AwBQSwECLQAUAAYACAAAACEA2+H2y+4AAACFAQAAEwAAAAAAAAAAAAAA&#10;AAAAAAAAW0NvbnRlbnRfVHlwZXNdLnhtbFBLAQItABQABgAIAAAAIQBa9CxbvwAAABUBAAALAAAA&#10;AAAAAAAAAAAAAB8BAABfcmVscy8ucmVsc1BLAQItABQABgAIAAAAIQC+Sg4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4" o:spid="_x0000_s1667" o:spt="203" style="position:absolute;left:1135;top:4308;height:454;width:1134;rotation:11796480f;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">
                  <o:lock v:ext="edit" aspectratio="t"/>
                  <v:shape id="弧形 685" o:spid="_x0000_s1668" o:spt="100" style="position:absolute;left:3686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86" o:spid="_x0000_s1669" o:spt="20" style="position:absolute;left:1135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87" o:spid="_x0000_s1670" o:spt="20" style="position:absolute;left:7088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8" o:spid="_x0000_s1671" o:spt="203" style="position:absolute;left:3402;top:3174;height:454;width:1134;rotation:11796480f;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">
                  <o:lock v:ext="edit" aspectratio="t"/>
                  <v:shape id="弧形 689" o:spid="_x0000_s1672" o:spt="100" style="position:absolute;left:5953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0" o:spid="_x0000_s1673" o:spt="20" style="position:absolute;left:3402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as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fjwTj4Bc/QIAAP//AwBQSwECLQAUAAYACAAAACEA2+H2y+4AAACFAQAAEwAAAAAAAAAAAAAAAAAA&#10;AAAAW0NvbnRlbnRfVHlwZXNdLnhtbFBLAQItABQABgAIAAAAIQBa9CxbvwAAABUBAAALAAAAAAAA&#10;AAAAAAAAAB8BAABfcmVscy8ucmVsc1BLAQItABQABgAIAAAAIQDLQQas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1" o:spid="_x0000_s1674" o:spt="20" style="position:absolute;left:9355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M3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HsfQLXM/EIyMUFAAD//wMAUEsBAi0AFAAGAAgAAAAhANvh9svuAAAAhQEAABMAAAAAAAAAAAAA&#10;AAAAAAAAAFtDb250ZW50X1R5cGVzXS54bWxQSwECLQAUAAYACAAAACEAWvQsW78AAAAVAQAACwAA&#10;AAAAAAAAAAAAAAAfAQAAX3JlbHMvLnJlbHNQSwECLQAUAAYACAAAACEApA2j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92" o:spid="_x0000_s1675" o:spt="203" style="position:absolute;left:569;top:3742;height:454;width:1134;rotation:-5898240f;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">
                  <o:lock v:ext="edit" aspectratio="t"/>
                  <v:shape id="弧形 693" o:spid="_x0000_s1676" o:spt="100" style="position:absolute;left:3120;top:3742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i0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pCPH+F6Jh0BOf0FAAD//wMAUEsBAi0AFAAGAAgAAAAhANvh9svuAAAAhQEAABMAAAAAAAAA&#10;AAAAAAAAAAAAAFtDb250ZW50X1R5cGVzXS54bWxQSwECLQAUAAYACAAAACEAWvQsW78AAAAVAQAA&#10;CwAAAAAAAAAAAAAAAAAfAQAAX3JlbHMvLnJlbHNQSwECLQAUAAYACAAAACEABkCYt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4" o:spid="_x0000_s1677" o:spt="20" style="position:absolute;left:569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5" o:spid="_x0000_s1678" o:spt="20" style="position:absolute;left:6522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U0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HqOYXfM/EIyO0dAAD//wMAUEsBAi0AFAAGAAgAAAAhANvh9svuAAAAhQEAABMAAAAAAAAAAAAA&#10;AAAAAAAAAFtDb250ZW50X1R5cGVzXS54bWxQSwECLQAUAAYACAAAACEAWvQsW78AAAAVAQAACwAA&#10;AAAAAAAAAAAAAAAfAQAAX3JlbHMvLnJlbHNQSwECLQAUAAYACAAAACEA2zalN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96" o:spid="_x0000_s1679" o:spt="203" style="position:absolute;left:1703;top:3741;height:454;width:1134;rotation:-5898240f;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">
                  <o:lock v:ext="edit" aspectratio="t"/>
                  <v:shape id="弧形 697" o:spid="_x0000_s1680" o:spt="100" style="position:absolute;left:4254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8" o:spid="_x0000_s1681" o:spt="20" style="position:absolute;left:1703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qq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bTwTj4Bc/QIAAP//AwBQSwECLQAUAAYACAAAACEA2+H2y+4AAACFAQAAEwAAAAAAAAAAAAAAAAAA&#10;AAAAW0NvbnRlbnRfVHlwZXNdLnhtbFBLAQItABQABgAIAAAAIQBa9CxbvwAAABUBAAALAAAAAAAA&#10;AAAAAAAAAB8BAABfcmVscy8ucmVsc1BLAQItABQABgAIAAAAIQA1Nwqq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9" o:spid="_x0000_s1682" o:spt="20" style="position:absolute;left:7656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0" o:spid="_x0000_s1683" o:spt="203" style="position:absolute;left:2837;top:3741;height:454;width:1134;rotation:-5898240f;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">
                  <o:lock v:ext="edit" aspectratio="t"/>
                  <v:shape id="弧形 701" o:spid="_x0000_s1684" o:spt="100" style="position:absolute;left:5388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02" o:spid="_x0000_s1685" o:spt="20" style="position:absolute;left:2837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03" o:spid="_x0000_s1686" o:spt="20" style="position:absolute;left:8790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4" o:spid="_x0000_s1687" o:spt="203" style="position:absolute;left:3969;top:3741;height:454;width:1134;rotation:-5898240f;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TLxgAAANw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TZAT3M/EI6NkNAAD//wMAUEsBAi0AFAAGAAgAAAAhANvh9svuAAAAhQEAABMAAAAAAAAA&#10;AAAAAAAAAAAAAFtDb250ZW50X1R5cGVzXS54bWxQSwECLQAUAAYACAAAACEAWvQsW78AAAAVAQAA&#10;CwAAAAAAAAAAAAAAAAAfAQAAX3JlbHMvLnJlbHNQSwECLQAUAAYACAAAACEATDV0y8YAAADcAAAA&#10;DwAAAAAAAAAAAAAAAAAHAgAAZHJzL2Rvd25yZXYueG1sUEsFBgAAAAADAAMAtwAAAPoCAAAAAA==&#10;">
                  <o:lock v:ext="edit" aspectratio="t"/>
                  <v:shape id="弧形 705" o:spid="_x0000_s1688" o:spt="100" style="position:absolute;left:6520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06" o:spid="_x0000_s1689" o:spt="20" style="position:absolute;left:3969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FZ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kkyhueZeATk/B8AAP//AwBQSwECLQAUAAYACAAAACEA2+H2y+4AAACFAQAAEwAAAAAAAAAAAAAA&#10;AAAAAAAAW0NvbnRlbnRfVHlwZXNdLnhtbFBLAQItABQABgAIAAAAIQBa9CxbvwAAABUBAAALAAAA&#10;AAAAAAAAAAAAAB8BAABfcmVscy8ucmVsc1BLAQItABQABgAIAAAAIQC1D6FZ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07" o:spid="_x0000_s1690" o:spt="20" style="position:absolute;left:9922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8" o:spid="_x0000_s1691" o:spt="203" style="position:absolute;left:2268;top:3174;height:454;width:1134;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o:lock v:ext="edit" aspectratio="t"/>
                  <v:shape id="弧形 709" o:spid="_x0000_s1692" o:spt="100" style="position:absolute;left:4819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0" o:spid="_x0000_s1693" o:spt="20" style="position:absolute;left:2268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pr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/HgmHgG5egIAAP//AwBQSwECLQAUAAYACAAAACEA2+H2y+4AAACFAQAAEwAAAAAAAAAAAAAAAAAA&#10;AAAAW0NvbnRlbnRfVHlwZXNdLnhtbFBLAQItABQABgAIAAAAIQBa9CxbvwAAABUBAAALAAAAAAAA&#10;AAAAAAAAAB8BAABfcmVscy8ucmVsc1BLAQItABQABgAIAAAAIQDQcwpr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1" o:spid="_x0000_s1694" o:spt="20" style="position:absolute;left:822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12" o:spid="_x0000_s1695" o:spt="203" style="position:absolute;left:2270;top:4308;height:454;width:1134;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o:lock v:ext="edit" aspectratio="t"/>
                  <v:shape id="弧形 713" o:spid="_x0000_s1696" o:spt="100" style="position:absolute;left:482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4" o:spid="_x0000_s1697" o:spt="20" style="position:absolute;left:227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o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IYwetMPAJy9gQAAP//AwBQSwECLQAUAAYACAAAACEA2+H2y+4AAACFAQAAEwAAAAAAAAAAAAAA&#10;AAAAAAAAW0NvbnRlbnRfVHlwZXNdLnhtbFBLAQItABQABgAIAAAAIQBa9CxbvwAAABUBAAALAAAA&#10;AAAAAAAAAAAAAB8BAABfcmVscy8ucmVsc1BLAQItABQABgAIAAAAIQCvSAxo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5" o:spid="_x0000_s1698" o:spt="20" style="position:absolute;left:822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nz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2WgKv2fiEZCrHwAAAP//AwBQSwECLQAUAAYACAAAACEA2+H2y+4AAACFAQAAEwAAAAAAAAAAAAAA&#10;AAAAAAAAW0NvbnRlbnRfVHlwZXNdLnhtbFBLAQItABQABgAIAAAAIQBa9CxbvwAAABUBAAALAAAA&#10;AAAAAAAAAAAAAB8BAABfcmVscy8ucmVsc1BLAQItABQABgAIAAAAIQDABKnz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16" o:spid="_x0000_s1699" o:spt="203" style="position:absolute;left:4536;top:3174;height:454;width:1134;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o:lock v:ext="edit" aspectratio="t"/>
                  <v:shape id="弧形 717" o:spid="_x0000_s1700" o:spt="100" style="position:absolute;left:7087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" adj=",,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8" o:spid="_x0000_s1701" o:spt="20" style="position:absolute;left:4536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Zt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2ngmHgG5egIAAP//AwBQSwECLQAUAAYACAAAACEA2+H2y+4AAACFAQAAEwAAAAAAAAAAAAAAAAAA&#10;AAAAW0NvbnRlbnRfVHlwZXNdLnhtbFBLAQItABQABgAIAAAAIQBa9CxbvwAAABUBAAALAAAAAAAA&#10;AAAAAAAAAB8BAABfcmVscy8ucmVsc1BLAQItABQABgAIAAAAIQAuBQZt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9" o:spid="_x0000_s1702" o:spt="20" style="position:absolute;left:10489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</v:group>
              <v:shape id="文本框 212" o:spid="_x0000_s1703" o:spt="202" type="#_x0000_t202" style="position:absolute;left:1512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xh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fjqTjoBePwEAAP//AwBQSwECLQAUAAYACAAAACEA2+H2y+4AAACFAQAAEwAAAAAAAAAAAAAAAAAA&#10;AAAAW0NvbnRlbnRfVHlwZXNdLnhtbFBLAQItABQABgAIAAAAIQBa9CxbvwAAABUBAAALAAAAAAAA&#10;AAAAAAAAAB8BAABfcmVscy8ucmVsc1BLAQItABQABgAIAAAAIQBjKixh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704" o:spt="202" type="#_x0000_t202" style="position:absolute;left:2646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n6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Y9ZDrcz6Qjo5RUAAP//AwBQSwECLQAUAAYACAAAACEA2+H2y+4AAACFAQAAEwAAAAAAAAAAAAAA&#10;AAAAAAAAW0NvbnRlbnRfVHlwZXNdLnhtbFBLAQItABQABgAIAAAAIQBa9CxbvwAAABUBAAALAAAA&#10;AAAAAAAAAAAAAB8BAABfcmVscy8ucmVsc1BLAQItABQABgAIAAAAIQAMZon6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705" o:spt="202" type="#_x0000_t202" style="position:absolute;left:3780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eN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4C3P4f9MOgJ69QcAAP//AwBQSwECLQAUAAYACAAAACEA2+H2y+4AAACFAQAAEwAAAAAAAAAAAAAA&#10;AAAAAAAAW0NvbnRlbnRfVHlwZXNdLnhtbFBLAQItABQABgAIAAAAIQBa9CxbvwAAABUBAAALAAAA&#10;AAAAAAAAAAAAAB8BAABfcmVscy8ucmVsc1BLAQItABQABgAIAAAAIQD8tBeN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706" o:spt="202" type="#_x0000_t202" style="position:absolute;left:4915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IW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k/iyF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707" o:spt="202" type="#_x0000_t202" style="position:absolute;left:351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i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HBEqY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708" o:spt="202" type="#_x0000_t202" style="position:absolute;left:1474;top:1365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/5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f5Ap5n0hHQ6wcAAAD//wMAUEsBAi0AFAAGAAgAAAAhANvh9svuAAAAhQEAABMAAAAAAAAAAAAA&#10;AAAAAAAAAFtDb250ZW50X1R5cGVzXS54bWxQSwECLQAUAAYACAAAACEAWvQsW78AAAAVAQAACwAA&#10;AAAAAAAAAAAAAAAfAQAAX3JlbHMvLnJlbHNQSwECLQAUAAYACAAAACEAc12P+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709" o:spt="202" type="#_x0000_t202" style="position:absolute;left:2586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GO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8Cb9n0hHQmycAAAD//wMAUEsBAi0AFAAGAAgAAAAhANvh9svuAAAAhQEAABMAAAAAAAAAAAAA&#10;AAAAAAAAAFtDb250ZW50X1R5cGVzXS54bWxQSwECLQAUAAYACAAAACEAWvQsW78AAAAVAQAACwAA&#10;AAAAAAAAAAAAAAAfAQAAX3JlbHMvLnJlbHNQSwECLQAUAAYACAAAACEAg48Rj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710" o:spt="202" type="#_x0000_t202" style="position:absolute;left:4764;top:1367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V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fl0Dr9n0hHQ6ycAAAD//wMAUEsBAi0AFAAGAAgAAAAhANvh9svuAAAAhQEAABMAAAAAAAAAAAAA&#10;AAAAAAAAAFtDb250ZW50X1R5cGVzXS54bWxQSwECLQAUAAYACAAAACEAWvQsW78AAAAVAQAACwAA&#10;AAAAAAAAAAAAAAAfAQAAX3JlbHMvLnJlbHNQSwECLQAUAAYACAAAACEA7MO0F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711" o:spt="202" type="#_x0000_t202" style="position:absolute;left:200;top:2523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712" o:spt="202" type="#_x0000_t202" style="position:absolute;left:1229;top:2545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X8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W+hN8z6QjozQ8AAAD//wMAUEsBAi0AFAAGAAgAAAAhANvh9svuAAAAhQEAABMAAAAAAAAAAAAA&#10;AAAAAAAAAFtDb250ZW50X1R5cGVzXS54bWxQSwECLQAUAAYACAAAACEAWvQsW78AAAAVAQAACwAA&#10;AAAAAAAAAAAAAAAfAQAAX3JlbHMvLnJlbHNQSwECLQAUAAYACAAAACEA8hCF/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713" o:spt="202" type="#_x0000_t202" style="position:absolute;left:2454;top:2512;height:768;width:8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q8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5vO6vM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714" o:spt="202" type="#_x0000_t202" style="position:absolute;left:3402;top:1376;height:768;width:10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715" o:spt="202" type="#_x0000_t202" style="position:absolute;left:4627;top:2494;height:768;width:100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716" o:spt="202" type="#_x0000_t202" style="position:absolute;left:34;top:3588;height:768;width:9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TL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FiEky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717" o:spt="202" type="#_x0000_t202" style="position:absolute;left:1289;top:3588;height:768;width:7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y/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nL/B7Jh0BvboDAAD//wMAUEsBAi0AFAAGAAgAAAAhANvh9svuAAAAhQEAABMAAAAAAAAAAAAA&#10;AAAAAAAAAFtDb250ZW50X1R5cGVzXS54bWxQSwECLQAUAAYACAAAACEAWvQsW78AAAAVAQAACwAA&#10;AAAAAAAAAAAAAAAfAQAAX3JlbHMvLnJlbHNQSwECLQAUAAYACAAAACEAmci8v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229" o:spid="_x0000_s1718" o:spt="202" type="#_x0000_t202" style="position:absolute;left:3457;top:3628;height:768;width:94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719" o:spt="202" type="#_x0000_t202" style="position:absolute;left:4705;top:3615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dT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Nt8Af9n0hHQqxsAAAD//wMAUEsBAi0AFAAGAAgAAAAhANvh9svuAAAAhQEAABMAAAAAAAAAAAAA&#10;AAAAAAAAAFtDb250ZW50X1R5cGVzXS54bWxQSwECLQAUAAYACAAAACEAWvQsW78AAAAVAQAACwAA&#10;AAAAAAAAAAAAAAAfAQAAX3JlbHMvLnJlbHNQSwECLQAUAAYACAAAACEABlaHU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720" o:spt="202" type="#_x0000_t202" style="position:absolute;left:65;top:4762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721" o:spt="202" type="#_x0000_t202" style="position:absolute;left:1424;top:4762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722" o:spt="202" type="#_x0000_t202" style="position:absolute;left:2544;top:4737;height:768;width:71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Mh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bzNFvB7Jh0BvboDAAD//wMAUEsBAi0AFAAGAAgAAAAhANvh9svuAAAAhQEAABMAAAAAAAAAAAAA&#10;AAAAAAAAAFtDb250ZW50X1R5cGVzXS54bWxQSwECLQAUAAYACAAAACEAWvQsW78AAAAVAQAACwAA&#10;AAAAAAAAAAAAAAAfAQAAX3JlbHMvLnJlbHNQSwECLQAUAAYACAAAACEAd8kTI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723" o:spt="202" type="#_x0000_t202" style="position:absolute;left:3527;top:4762;height:768;width:9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nB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vvXJwc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724" o:spid="_x0000_s1724" o:spt="202" type="#_x0000_t202" style="position:absolute;left:1143;top:762;height:4876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725" o:spid="_x0000_s1725" o:spt="202" type="#_x0000_t202" style="position:absolute;left:30480;top:29718;height:4876;width:4502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ch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L9MMfs/EIyCLHwAAAP//AwBQSwECLQAUAAYACAAAACEA2+H2y+4AAACFAQAAEwAAAAAAAAAA&#10;AAAAAAAAAAAAW0NvbnRlbnRfVHlwZXNdLnhtbFBLAQItABQABgAIAAAAIQBa9CxbvwAAABUBAAAL&#10;AAAAAAAAAAAAAAAAAB8BAABfcmVscy8ucmVsc1BLAQItABQABgAIAAAAIQDa7ach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  <w15:person w15:author="KOG">
    <w15:presenceInfo w15:providerId="None" w15:userId="KO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92C"/>
    <w:rsid w:val="00001F73"/>
    <w:rsid w:val="00006F85"/>
    <w:rsid w:val="0004179C"/>
    <w:rsid w:val="00045E12"/>
    <w:rsid w:val="000503E2"/>
    <w:rsid w:val="00053C2E"/>
    <w:rsid w:val="000867FA"/>
    <w:rsid w:val="00092C0B"/>
    <w:rsid w:val="00095E47"/>
    <w:rsid w:val="00155C96"/>
    <w:rsid w:val="001D474B"/>
    <w:rsid w:val="001E6A7F"/>
    <w:rsid w:val="0020487B"/>
    <w:rsid w:val="00217071"/>
    <w:rsid w:val="0023151E"/>
    <w:rsid w:val="00244C2B"/>
    <w:rsid w:val="00275AD3"/>
    <w:rsid w:val="00287EB0"/>
    <w:rsid w:val="002B7BE0"/>
    <w:rsid w:val="00320826"/>
    <w:rsid w:val="00336430"/>
    <w:rsid w:val="0037294C"/>
    <w:rsid w:val="00373B93"/>
    <w:rsid w:val="00381BF3"/>
    <w:rsid w:val="00394F1D"/>
    <w:rsid w:val="003A5705"/>
    <w:rsid w:val="003C0628"/>
    <w:rsid w:val="003E3997"/>
    <w:rsid w:val="004243F3"/>
    <w:rsid w:val="004707C9"/>
    <w:rsid w:val="004A04AC"/>
    <w:rsid w:val="004D0EF5"/>
    <w:rsid w:val="00535E15"/>
    <w:rsid w:val="005378C9"/>
    <w:rsid w:val="0054099B"/>
    <w:rsid w:val="00596096"/>
    <w:rsid w:val="00605749"/>
    <w:rsid w:val="0062170C"/>
    <w:rsid w:val="006522D8"/>
    <w:rsid w:val="0068409F"/>
    <w:rsid w:val="00710063"/>
    <w:rsid w:val="007922FD"/>
    <w:rsid w:val="007A0256"/>
    <w:rsid w:val="007E3895"/>
    <w:rsid w:val="007E38C7"/>
    <w:rsid w:val="0083692C"/>
    <w:rsid w:val="0085645F"/>
    <w:rsid w:val="0087794A"/>
    <w:rsid w:val="008C7F65"/>
    <w:rsid w:val="008F198C"/>
    <w:rsid w:val="00912E2E"/>
    <w:rsid w:val="00952A5E"/>
    <w:rsid w:val="0096092A"/>
    <w:rsid w:val="009660DB"/>
    <w:rsid w:val="00A2355C"/>
    <w:rsid w:val="00A25BF9"/>
    <w:rsid w:val="00A37A62"/>
    <w:rsid w:val="00A84200"/>
    <w:rsid w:val="00A9675E"/>
    <w:rsid w:val="00AE172A"/>
    <w:rsid w:val="00AF1FFB"/>
    <w:rsid w:val="00B05C84"/>
    <w:rsid w:val="00BD52D3"/>
    <w:rsid w:val="00BF248D"/>
    <w:rsid w:val="00C0133B"/>
    <w:rsid w:val="00C2179F"/>
    <w:rsid w:val="00C241EB"/>
    <w:rsid w:val="00C651C6"/>
    <w:rsid w:val="00CE7EF4"/>
    <w:rsid w:val="00CF71F3"/>
    <w:rsid w:val="00D766D0"/>
    <w:rsid w:val="00D767AE"/>
    <w:rsid w:val="00D97911"/>
    <w:rsid w:val="00DC0850"/>
    <w:rsid w:val="00DC592C"/>
    <w:rsid w:val="00DF54D0"/>
    <w:rsid w:val="00E2001C"/>
    <w:rsid w:val="00E2159F"/>
    <w:rsid w:val="00E42A02"/>
    <w:rsid w:val="00E82A8A"/>
    <w:rsid w:val="00EA07A8"/>
    <w:rsid w:val="00EC328E"/>
    <w:rsid w:val="00ED2167"/>
    <w:rsid w:val="00F53FCC"/>
    <w:rsid w:val="00F547EC"/>
    <w:rsid w:val="00FA573A"/>
    <w:rsid w:val="00FB6258"/>
    <w:rsid w:val="107F7941"/>
    <w:rsid w:val="20CF6852"/>
    <w:rsid w:val="3BCB14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character" w:styleId="5">
    <w:name w:val="annotation reference"/>
    <w:basedOn w:val="2"/>
    <w:qFormat/>
    <w:uiPriority w:val="0"/>
    <w:rPr>
      <w:sz w:val="21"/>
      <w:szCs w:val="21"/>
    </w:rPr>
  </w:style>
  <w:style w:type="paragraph" w:styleId="6">
    <w:name w:val="annotation text"/>
    <w:basedOn w:val="1"/>
    <w:link w:val="14"/>
    <w:qFormat/>
    <w:uiPriority w:val="0"/>
    <w:pPr>
      <w:jc w:val="left"/>
    </w:pPr>
  </w:style>
  <w:style w:type="paragraph" w:styleId="7">
    <w:name w:val="annotation subject"/>
    <w:basedOn w:val="6"/>
    <w:next w:val="6"/>
    <w:link w:val="15"/>
    <w:uiPriority w:val="0"/>
    <w:rPr>
      <w:b/>
      <w:bCs/>
    </w:rPr>
  </w:style>
  <w:style w:type="paragraph" w:styleId="8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1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2"/>
    <w:link w:val="9"/>
    <w:uiPriority w:val="0"/>
    <w:rPr>
      <w:kern w:val="2"/>
      <w:sz w:val="18"/>
      <w:szCs w:val="18"/>
    </w:rPr>
  </w:style>
  <w:style w:type="character" w:customStyle="1" w:styleId="13">
    <w:name w:val="页脚 Char"/>
    <w:basedOn w:val="2"/>
    <w:link w:val="8"/>
    <w:qFormat/>
    <w:uiPriority w:val="0"/>
    <w:rPr>
      <w:kern w:val="2"/>
      <w:sz w:val="18"/>
      <w:szCs w:val="18"/>
    </w:rPr>
  </w:style>
  <w:style w:type="character" w:customStyle="1" w:styleId="14">
    <w:name w:val="批注文字 Char"/>
    <w:basedOn w:val="2"/>
    <w:link w:val="6"/>
    <w:uiPriority w:val="0"/>
    <w:rPr>
      <w:kern w:val="2"/>
      <w:sz w:val="21"/>
      <w:szCs w:val="24"/>
    </w:rPr>
  </w:style>
  <w:style w:type="character" w:customStyle="1" w:styleId="15">
    <w:name w:val="批注主题 Char"/>
    <w:basedOn w:val="14"/>
    <w:link w:val="7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basedOn w:val="2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7"/>
    <customShpInfo spid="_x0000_s1047"/>
    <customShpInfo spid="_x0000_s1048"/>
    <customShpInfo spid="_x0000_s1049"/>
    <customShpInfo spid="_x0000_s1036"/>
    <customShpInfo spid="_x0000_s1050"/>
    <customShpInfo spid="_x0000_s1051"/>
    <customShpInfo spid="_x0000_s1035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34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33"/>
    <customShpInfo spid="_x0000_s1084"/>
    <customShpInfo spid="_x0000_s1085"/>
    <customShpInfo spid="_x0000_s1086"/>
    <customShpInfo spid="_x0000_s1087"/>
    <customShpInfo spid="_x0000_s1088"/>
    <customShpInfo spid="_x0000_s1032"/>
    <customShpInfo spid="_x0000_s1090"/>
    <customShpInfo spid="_x0000_s1091"/>
    <customShpInfo spid="_x0000_s1089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31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28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02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026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0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39"/>
    <customShpInfo spid="_x0000_s112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49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58"/>
    <customShpInfo spid="_x0000_s1148"/>
    <customShpInfo spid="_x0000_s1128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69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78"/>
    <customShpInfo spid="_x0000_s116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88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197"/>
    <customShpInfo spid="_x0000_s1187"/>
    <customShpInfo spid="_x0000_s1167"/>
    <customShpInfo spid="_x0000_s1127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126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74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273"/>
    <customShpInfo spid="_x0000_s1310"/>
    <customShpInfo spid="_x0000_s1311"/>
    <customShpInfo spid="_x0000_s1314"/>
    <customShpInfo spid="_x0000_s1316"/>
    <customShpInfo spid="_x0000_s1317"/>
    <customShpInfo spid="_x0000_s1318"/>
    <customShpInfo spid="_x0000_s1315"/>
    <customShpInfo spid="_x0000_s1320"/>
    <customShpInfo spid="_x0000_s1321"/>
    <customShpInfo spid="_x0000_s1322"/>
    <customShpInfo spid="_x0000_s1319"/>
    <customShpInfo spid="_x0000_s1324"/>
    <customShpInfo spid="_x0000_s1325"/>
    <customShpInfo spid="_x0000_s1326"/>
    <customShpInfo spid="_x0000_s1323"/>
    <customShpInfo spid="_x0000_s1328"/>
    <customShpInfo spid="_x0000_s1329"/>
    <customShpInfo spid="_x0000_s1330"/>
    <customShpInfo spid="_x0000_s1327"/>
    <customShpInfo spid="_x0000_s1332"/>
    <customShpInfo spid="_x0000_s1333"/>
    <customShpInfo spid="_x0000_s1334"/>
    <customShpInfo spid="_x0000_s1331"/>
    <customShpInfo spid="_x0000_s1336"/>
    <customShpInfo spid="_x0000_s1337"/>
    <customShpInfo spid="_x0000_s1338"/>
    <customShpInfo spid="_x0000_s1335"/>
    <customShpInfo spid="_x0000_s1340"/>
    <customShpInfo spid="_x0000_s1341"/>
    <customShpInfo spid="_x0000_s1342"/>
    <customShpInfo spid="_x0000_s1339"/>
    <customShpInfo spid="_x0000_s1344"/>
    <customShpInfo spid="_x0000_s1345"/>
    <customShpInfo spid="_x0000_s1346"/>
    <customShpInfo spid="_x0000_s1343"/>
    <customShpInfo spid="_x0000_s1348"/>
    <customShpInfo spid="_x0000_s1349"/>
    <customShpInfo spid="_x0000_s1350"/>
    <customShpInfo spid="_x0000_s1347"/>
    <customShpInfo spid="_x0000_s1352"/>
    <customShpInfo spid="_x0000_s1353"/>
    <customShpInfo spid="_x0000_s1354"/>
    <customShpInfo spid="_x0000_s1351"/>
    <customShpInfo spid="_x0000_s1356"/>
    <customShpInfo spid="_x0000_s1357"/>
    <customShpInfo spid="_x0000_s1358"/>
    <customShpInfo spid="_x0000_s1355"/>
    <customShpInfo spid="_x0000_s1360"/>
    <customShpInfo spid="_x0000_s1361"/>
    <customShpInfo spid="_x0000_s1362"/>
    <customShpInfo spid="_x0000_s1359"/>
    <customShpInfo spid="_x0000_s1364"/>
    <customShpInfo spid="_x0000_s1365"/>
    <customShpInfo spid="_x0000_s1366"/>
    <customShpInfo spid="_x0000_s1363"/>
    <customShpInfo spid="_x0000_s1368"/>
    <customShpInfo spid="_x0000_s1369"/>
    <customShpInfo spid="_x0000_s1370"/>
    <customShpInfo spid="_x0000_s1367"/>
    <customShpInfo spid="_x0000_s1372"/>
    <customShpInfo spid="_x0000_s1373"/>
    <customShpInfo spid="_x0000_s1374"/>
    <customShpInfo spid="_x0000_s1371"/>
    <customShpInfo spid="_x0000_s1376"/>
    <customShpInfo spid="_x0000_s1377"/>
    <customShpInfo spid="_x0000_s1378"/>
    <customShpInfo spid="_x0000_s1375"/>
    <customShpInfo spid="_x0000_s1380"/>
    <customShpInfo spid="_x0000_s1381"/>
    <customShpInfo spid="_x0000_s1382"/>
    <customShpInfo spid="_x0000_s1379"/>
    <customShpInfo spid="_x0000_s1384"/>
    <customShpInfo spid="_x0000_s1385"/>
    <customShpInfo spid="_x0000_s1386"/>
    <customShpInfo spid="_x0000_s1383"/>
    <customShpInfo spid="_x0000_s1388"/>
    <customShpInfo spid="_x0000_s1389"/>
    <customShpInfo spid="_x0000_s1390"/>
    <customShpInfo spid="_x0000_s1387"/>
    <customShpInfo spid="_x0000_s1392"/>
    <customShpInfo spid="_x0000_s1393"/>
    <customShpInfo spid="_x0000_s1394"/>
    <customShpInfo spid="_x0000_s1391"/>
    <customShpInfo spid="_x0000_s1396"/>
    <customShpInfo spid="_x0000_s1397"/>
    <customShpInfo spid="_x0000_s1398"/>
    <customShpInfo spid="_x0000_s1395"/>
    <customShpInfo spid="_x0000_s1400"/>
    <customShpInfo spid="_x0000_s1401"/>
    <customShpInfo spid="_x0000_s1402"/>
    <customShpInfo spid="_x0000_s1399"/>
    <customShpInfo spid="_x0000_s1404"/>
    <customShpInfo spid="_x0000_s1405"/>
    <customShpInfo spid="_x0000_s1406"/>
    <customShpInfo spid="_x0000_s1403"/>
    <customShpInfo spid="_x0000_s1408"/>
    <customShpInfo spid="_x0000_s1409"/>
    <customShpInfo spid="_x0000_s1410"/>
    <customShpInfo spid="_x0000_s1407"/>
    <customShpInfo spid="_x0000_s1412"/>
    <customShpInfo spid="_x0000_s1413"/>
    <customShpInfo spid="_x0000_s1414"/>
    <customShpInfo spid="_x0000_s1411"/>
    <customShpInfo spid="_x0000_s1416"/>
    <customShpInfo spid="_x0000_s1417"/>
    <customShpInfo spid="_x0000_s1418"/>
    <customShpInfo spid="_x0000_s1415"/>
    <customShpInfo spid="_x0000_s1420"/>
    <customShpInfo spid="_x0000_s1421"/>
    <customShpInfo spid="_x0000_s1422"/>
    <customShpInfo spid="_x0000_s1419"/>
    <customShpInfo spid="_x0000_s1424"/>
    <customShpInfo spid="_x0000_s1425"/>
    <customShpInfo spid="_x0000_s1426"/>
    <customShpInfo spid="_x0000_s1423"/>
    <customShpInfo spid="_x0000_s1428"/>
    <customShpInfo spid="_x0000_s1429"/>
    <customShpInfo spid="_x0000_s1430"/>
    <customShpInfo spid="_x0000_s1427"/>
    <customShpInfo spid="_x0000_s1432"/>
    <customShpInfo spid="_x0000_s1433"/>
    <customShpInfo spid="_x0000_s1434"/>
    <customShpInfo spid="_x0000_s1431"/>
    <customShpInfo spid="_x0000_s1436"/>
    <customShpInfo spid="_x0000_s1437"/>
    <customShpInfo spid="_x0000_s1438"/>
    <customShpInfo spid="_x0000_s1435"/>
    <customShpInfo spid="_x0000_s1440"/>
    <customShpInfo spid="_x0000_s1441"/>
    <customShpInfo spid="_x0000_s1442"/>
    <customShpInfo spid="_x0000_s1439"/>
    <customShpInfo spid="_x0000_s1444"/>
    <customShpInfo spid="_x0000_s1445"/>
    <customShpInfo spid="_x0000_s1446"/>
    <customShpInfo spid="_x0000_s1443"/>
    <customShpInfo spid="_x0000_s1448"/>
    <customShpInfo spid="_x0000_s1449"/>
    <customShpInfo spid="_x0000_s1450"/>
    <customShpInfo spid="_x0000_s1447"/>
    <customShpInfo spid="_x0000_s1452"/>
    <customShpInfo spid="_x0000_s1453"/>
    <customShpInfo spid="_x0000_s1454"/>
    <customShpInfo spid="_x0000_s1451"/>
    <customShpInfo spid="_x0000_s1456"/>
    <customShpInfo spid="_x0000_s1457"/>
    <customShpInfo spid="_x0000_s1458"/>
    <customShpInfo spid="_x0000_s1455"/>
    <customShpInfo spid="_x0000_s1460"/>
    <customShpInfo spid="_x0000_s1461"/>
    <customShpInfo spid="_x0000_s1462"/>
    <customShpInfo spid="_x0000_s1459"/>
    <customShpInfo spid="_x0000_s1464"/>
    <customShpInfo spid="_x0000_s1465"/>
    <customShpInfo spid="_x0000_s1466"/>
    <customShpInfo spid="_x0000_s1463"/>
    <customShpInfo spid="_x0000_s1468"/>
    <customShpInfo spid="_x0000_s1469"/>
    <customShpInfo spid="_x0000_s1470"/>
    <customShpInfo spid="_x0000_s1467"/>
    <customShpInfo spid="_x0000_s1472"/>
    <customShpInfo spid="_x0000_s1473"/>
    <customShpInfo spid="_x0000_s1474"/>
    <customShpInfo spid="_x0000_s1471"/>
    <customShpInfo spid="_x0000_s1313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86"/>
    <customShpInfo spid="_x0000_s1487"/>
    <customShpInfo spid="_x0000_s1488"/>
    <customShpInfo spid="_x0000_s1489"/>
    <customShpInfo spid="_x0000_s1490"/>
    <customShpInfo spid="_x0000_s1491"/>
    <customShpInfo spid="_x0000_s1492"/>
    <customShpInfo spid="_x0000_s1493"/>
    <customShpInfo spid="_x0000_s1494"/>
    <customShpInfo spid="_x0000_s1495"/>
    <customShpInfo spid="_x0000_s1312"/>
    <customShpInfo spid="_x0000_s1496"/>
    <customShpInfo spid="_x0000_s1497"/>
    <customShpInfo spid="_x0000_s1309"/>
    <customShpInfo spid="_x0000_s1498"/>
    <customShpInfo spid="_x0000_s1499"/>
    <customShpInfo spid="_x0000_s1500"/>
    <customShpInfo spid="_x0000_s1503"/>
    <customShpInfo spid="_x0000_s1504"/>
    <customShpInfo spid="_x0000_s1505"/>
    <customShpInfo spid="_x0000_s1506"/>
    <customShpInfo spid="_x0000_s1507"/>
    <customShpInfo spid="_x0000_s1508"/>
    <customShpInfo spid="_x0000_s1509"/>
    <customShpInfo spid="_x0000_s1510"/>
    <customShpInfo spid="_x0000_s1511"/>
    <customShpInfo spid="_x0000_s1512"/>
    <customShpInfo spid="_x0000_s1513"/>
    <customShpInfo spid="_x0000_s1514"/>
    <customShpInfo spid="_x0000_s1515"/>
    <customShpInfo spid="_x0000_s1516"/>
    <customShpInfo spid="_x0000_s1517"/>
    <customShpInfo spid="_x0000_s1518"/>
    <customShpInfo spid="_x0000_s1519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02"/>
    <customShpInfo spid="_x0000_s1527"/>
    <customShpInfo spid="_x0000_s1528"/>
    <customShpInfo spid="_x0000_s1529"/>
    <customShpInfo spid="_x0000_s1530"/>
    <customShpInfo spid="_x0000_s1531"/>
    <customShpInfo spid="_x0000_s1532"/>
    <customShpInfo spid="_x0000_s1533"/>
    <customShpInfo spid="_x0000_s1534"/>
    <customShpInfo spid="_x0000_s1535"/>
    <customShpInfo spid="_x0000_s1536"/>
    <customShpInfo spid="_x0000_s1501"/>
    <customShpInfo spid="_x0000_s1538"/>
    <customShpInfo spid="_x0000_s1539"/>
    <customShpInfo spid="_x0000_s1542"/>
    <customShpInfo spid="_x0000_s1544"/>
    <customShpInfo spid="_x0000_s1545"/>
    <customShpInfo spid="_x0000_s1546"/>
    <customShpInfo spid="_x0000_s1543"/>
    <customShpInfo spid="_x0000_s1548"/>
    <customShpInfo spid="_x0000_s1549"/>
    <customShpInfo spid="_x0000_s1550"/>
    <customShpInfo spid="_x0000_s1547"/>
    <customShpInfo spid="_x0000_s1552"/>
    <customShpInfo spid="_x0000_s1553"/>
    <customShpInfo spid="_x0000_s1554"/>
    <customShpInfo spid="_x0000_s1551"/>
    <customShpInfo spid="_x0000_s1556"/>
    <customShpInfo spid="_x0000_s1557"/>
    <customShpInfo spid="_x0000_s1558"/>
    <customShpInfo spid="_x0000_s1555"/>
    <customShpInfo spid="_x0000_s1560"/>
    <customShpInfo spid="_x0000_s1561"/>
    <customShpInfo spid="_x0000_s1562"/>
    <customShpInfo spid="_x0000_s1559"/>
    <customShpInfo spid="_x0000_s1564"/>
    <customShpInfo spid="_x0000_s1565"/>
    <customShpInfo spid="_x0000_s1566"/>
    <customShpInfo spid="_x0000_s1563"/>
    <customShpInfo spid="_x0000_s1568"/>
    <customShpInfo spid="_x0000_s1569"/>
    <customShpInfo spid="_x0000_s1570"/>
    <customShpInfo spid="_x0000_s1567"/>
    <customShpInfo spid="_x0000_s1572"/>
    <customShpInfo spid="_x0000_s1573"/>
    <customShpInfo spid="_x0000_s1574"/>
    <customShpInfo spid="_x0000_s1571"/>
    <customShpInfo spid="_x0000_s1576"/>
    <customShpInfo spid="_x0000_s1577"/>
    <customShpInfo spid="_x0000_s1578"/>
    <customShpInfo spid="_x0000_s1575"/>
    <customShpInfo spid="_x0000_s1580"/>
    <customShpInfo spid="_x0000_s1581"/>
    <customShpInfo spid="_x0000_s1582"/>
    <customShpInfo spid="_x0000_s1579"/>
    <customShpInfo spid="_x0000_s1584"/>
    <customShpInfo spid="_x0000_s1585"/>
    <customShpInfo spid="_x0000_s1586"/>
    <customShpInfo spid="_x0000_s1583"/>
    <customShpInfo spid="_x0000_s1588"/>
    <customShpInfo spid="_x0000_s1589"/>
    <customShpInfo spid="_x0000_s1590"/>
    <customShpInfo spid="_x0000_s1587"/>
    <customShpInfo spid="_x0000_s1592"/>
    <customShpInfo spid="_x0000_s1593"/>
    <customShpInfo spid="_x0000_s1594"/>
    <customShpInfo spid="_x0000_s1591"/>
    <customShpInfo spid="_x0000_s1596"/>
    <customShpInfo spid="_x0000_s1597"/>
    <customShpInfo spid="_x0000_s1598"/>
    <customShpInfo spid="_x0000_s1595"/>
    <customShpInfo spid="_x0000_s1600"/>
    <customShpInfo spid="_x0000_s1601"/>
    <customShpInfo spid="_x0000_s1602"/>
    <customShpInfo spid="_x0000_s1599"/>
    <customShpInfo spid="_x0000_s1604"/>
    <customShpInfo spid="_x0000_s1605"/>
    <customShpInfo spid="_x0000_s1606"/>
    <customShpInfo spid="_x0000_s1603"/>
    <customShpInfo spid="_x0000_s1608"/>
    <customShpInfo spid="_x0000_s1609"/>
    <customShpInfo spid="_x0000_s1610"/>
    <customShpInfo spid="_x0000_s1607"/>
    <customShpInfo spid="_x0000_s1612"/>
    <customShpInfo spid="_x0000_s1613"/>
    <customShpInfo spid="_x0000_s1614"/>
    <customShpInfo spid="_x0000_s1611"/>
    <customShpInfo spid="_x0000_s1616"/>
    <customShpInfo spid="_x0000_s1617"/>
    <customShpInfo spid="_x0000_s1618"/>
    <customShpInfo spid="_x0000_s1615"/>
    <customShpInfo spid="_x0000_s1620"/>
    <customShpInfo spid="_x0000_s1621"/>
    <customShpInfo spid="_x0000_s1622"/>
    <customShpInfo spid="_x0000_s1619"/>
    <customShpInfo spid="_x0000_s1624"/>
    <customShpInfo spid="_x0000_s1625"/>
    <customShpInfo spid="_x0000_s1626"/>
    <customShpInfo spid="_x0000_s1623"/>
    <customShpInfo spid="_x0000_s1628"/>
    <customShpInfo spid="_x0000_s1629"/>
    <customShpInfo spid="_x0000_s1630"/>
    <customShpInfo spid="_x0000_s1627"/>
    <customShpInfo spid="_x0000_s1632"/>
    <customShpInfo spid="_x0000_s1633"/>
    <customShpInfo spid="_x0000_s1634"/>
    <customShpInfo spid="_x0000_s1631"/>
    <customShpInfo spid="_x0000_s1636"/>
    <customShpInfo spid="_x0000_s1637"/>
    <customShpInfo spid="_x0000_s1638"/>
    <customShpInfo spid="_x0000_s1635"/>
    <customShpInfo spid="_x0000_s1640"/>
    <customShpInfo spid="_x0000_s1641"/>
    <customShpInfo spid="_x0000_s1642"/>
    <customShpInfo spid="_x0000_s1639"/>
    <customShpInfo spid="_x0000_s1644"/>
    <customShpInfo spid="_x0000_s1645"/>
    <customShpInfo spid="_x0000_s1646"/>
    <customShpInfo spid="_x0000_s1643"/>
    <customShpInfo spid="_x0000_s1648"/>
    <customShpInfo spid="_x0000_s1649"/>
    <customShpInfo spid="_x0000_s1650"/>
    <customShpInfo spid="_x0000_s1647"/>
    <customShpInfo spid="_x0000_s1652"/>
    <customShpInfo spid="_x0000_s1653"/>
    <customShpInfo spid="_x0000_s1654"/>
    <customShpInfo spid="_x0000_s1651"/>
    <customShpInfo spid="_x0000_s1656"/>
    <customShpInfo spid="_x0000_s1657"/>
    <customShpInfo spid="_x0000_s1658"/>
    <customShpInfo spid="_x0000_s1655"/>
    <customShpInfo spid="_x0000_s1660"/>
    <customShpInfo spid="_x0000_s1661"/>
    <customShpInfo spid="_x0000_s1662"/>
    <customShpInfo spid="_x0000_s1659"/>
    <customShpInfo spid="_x0000_s1664"/>
    <customShpInfo spid="_x0000_s1665"/>
    <customShpInfo spid="_x0000_s1666"/>
    <customShpInfo spid="_x0000_s1663"/>
    <customShpInfo spid="_x0000_s1668"/>
    <customShpInfo spid="_x0000_s1669"/>
    <customShpInfo spid="_x0000_s1670"/>
    <customShpInfo spid="_x0000_s1667"/>
    <customShpInfo spid="_x0000_s1672"/>
    <customShpInfo spid="_x0000_s1673"/>
    <customShpInfo spid="_x0000_s1674"/>
    <customShpInfo spid="_x0000_s1671"/>
    <customShpInfo spid="_x0000_s1676"/>
    <customShpInfo spid="_x0000_s1677"/>
    <customShpInfo spid="_x0000_s1678"/>
    <customShpInfo spid="_x0000_s1675"/>
    <customShpInfo spid="_x0000_s1680"/>
    <customShpInfo spid="_x0000_s1681"/>
    <customShpInfo spid="_x0000_s1682"/>
    <customShpInfo spid="_x0000_s1679"/>
    <customShpInfo spid="_x0000_s1684"/>
    <customShpInfo spid="_x0000_s1685"/>
    <customShpInfo spid="_x0000_s1686"/>
    <customShpInfo spid="_x0000_s1683"/>
    <customShpInfo spid="_x0000_s1688"/>
    <customShpInfo spid="_x0000_s1689"/>
    <customShpInfo spid="_x0000_s1690"/>
    <customShpInfo spid="_x0000_s1687"/>
    <customShpInfo spid="_x0000_s1692"/>
    <customShpInfo spid="_x0000_s1693"/>
    <customShpInfo spid="_x0000_s1694"/>
    <customShpInfo spid="_x0000_s1691"/>
    <customShpInfo spid="_x0000_s1696"/>
    <customShpInfo spid="_x0000_s1697"/>
    <customShpInfo spid="_x0000_s1698"/>
    <customShpInfo spid="_x0000_s1695"/>
    <customShpInfo spid="_x0000_s1700"/>
    <customShpInfo spid="_x0000_s1701"/>
    <customShpInfo spid="_x0000_s1702"/>
    <customShpInfo spid="_x0000_s1699"/>
    <customShpInfo spid="_x0000_s1541"/>
    <customShpInfo spid="_x0000_s1703"/>
    <customShpInfo spid="_x0000_s1704"/>
    <customShpInfo spid="_x0000_s1705"/>
    <customShpInfo spid="_x0000_s1706"/>
    <customShpInfo spid="_x0000_s1707"/>
    <customShpInfo spid="_x0000_s1708"/>
    <customShpInfo spid="_x0000_s1709"/>
    <customShpInfo spid="_x0000_s1710"/>
    <customShpInfo spid="_x0000_s1711"/>
    <customShpInfo spid="_x0000_s1712"/>
    <customShpInfo spid="_x0000_s1713"/>
    <customShpInfo spid="_x0000_s1714"/>
    <customShpInfo spid="_x0000_s1715"/>
    <customShpInfo spid="_x0000_s1716"/>
    <customShpInfo spid="_x0000_s1717"/>
    <customShpInfo spid="_x0000_s1718"/>
    <customShpInfo spid="_x0000_s1719"/>
    <customShpInfo spid="_x0000_s1720"/>
    <customShpInfo spid="_x0000_s1721"/>
    <customShpInfo spid="_x0000_s1722"/>
    <customShpInfo spid="_x0000_s1723"/>
    <customShpInfo spid="_x0000_s1540"/>
    <customShpInfo spid="_x0000_s1724"/>
    <customShpInfo spid="_x0000_s1725"/>
    <customShpInfo spid="_x0000_s15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8CBEAF-6527-4971-8420-12C1AF0EDB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233</Words>
  <Characters>1330</Characters>
  <Lines>11</Lines>
  <Paragraphs>3</Paragraphs>
  <TotalTime>890</TotalTime>
  <ScaleCrop>false</ScaleCrop>
  <LinksUpToDate>false</LinksUpToDate>
  <CharactersWithSpaces>1560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KOG</cp:lastModifiedBy>
  <dcterms:modified xsi:type="dcterms:W3CDTF">2023-08-24T09:32:50Z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37931690E9E24D73A609F2F3E9672243_12</vt:lpwstr>
  </property>
</Properties>
</file>